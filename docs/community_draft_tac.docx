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6FB0BA9B" w:rsidR="00C15D1A" w:rsidRPr="00C26751" w:rsidRDefault="00AE02C4" w:rsidP="00C26751">
      <w:pPr>
        <w:pStyle w:val="Subtitle"/>
        <w:rPr>
          <w:rFonts w:ascii="Times New Roman" w:eastAsia="Times New Roman" w:hAnsi="Times New Roman" w:cs="Times New Roman"/>
          <w:color w:val="000000"/>
          <w:sz w:val="24"/>
          <w:szCs w:val="24"/>
        </w:rPr>
      </w:pPr>
      <w:r>
        <w:rPr>
          <w:b/>
          <w:color w:val="000000"/>
          <w:sz w:val="26"/>
          <w:szCs w:val="26"/>
        </w:rPr>
        <w:t>Title: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The effect of multiple short interval fires on community and functional trait-based regeneration in boreal </w:t>
      </w:r>
      <w:commentRangeStart w:id="0"/>
      <w:r>
        <w:rPr>
          <w:rFonts w:ascii="Times New Roman" w:eastAsia="Times New Roman" w:hAnsi="Times New Roman" w:cs="Times New Roman"/>
          <w:color w:val="000000"/>
          <w:sz w:val="24"/>
          <w:szCs w:val="24"/>
        </w:rPr>
        <w:t>Alaska</w:t>
      </w:r>
      <w:commentRangeEnd w:id="0"/>
      <w:r w:rsidR="000721C7">
        <w:rPr>
          <w:rStyle w:val="CommentReference"/>
          <w:rFonts w:ascii="Times New Roman" w:eastAsia="Times New Roman" w:hAnsi="Times New Roman" w:cs="Times New Roman"/>
          <w:color w:val="auto"/>
        </w:rPr>
        <w:commentReference w:id="0"/>
      </w:r>
    </w:p>
    <w:p w14:paraId="00000004" w14:textId="77777777" w:rsidR="00C15D1A" w:rsidRDefault="00AE02C4">
      <w:pPr>
        <w:pStyle w:val="Heading2"/>
        <w:rPr>
          <w:color w:val="000000"/>
        </w:rPr>
      </w:pPr>
      <w:r>
        <w:t>Abstract:</w:t>
      </w:r>
    </w:p>
    <w:p w14:paraId="00000005" w14:textId="27E43692" w:rsidR="00C15D1A" w:rsidRDefault="00AE02C4">
      <w:pPr>
        <w:spacing w:line="480" w:lineRule="auto"/>
        <w:rPr>
          <w:color w:val="000000"/>
        </w:rPr>
      </w:pPr>
      <w:r>
        <w:rPr>
          <w:color w:val="000000"/>
        </w:rPr>
        <w:t xml:space="preserve">Fire </w:t>
      </w:r>
      <w:del w:id="1" w:author="Trevor Carter" w:date="2021-10-12T19:04:00Z">
        <w:r w:rsidDel="000721C7">
          <w:rPr>
            <w:color w:val="000000"/>
          </w:rPr>
          <w:delText>is a major driver</w:delText>
        </w:r>
      </w:del>
      <w:ins w:id="2" w:author="Trevor Carter" w:date="2021-10-12T19:04:00Z">
        <w:r w:rsidR="000721C7">
          <w:rPr>
            <w:color w:val="000000"/>
          </w:rPr>
          <w:t>shapes</w:t>
        </w:r>
      </w:ins>
      <w:del w:id="3" w:author="Trevor Carter" w:date="2021-10-12T19:04:00Z">
        <w:r w:rsidDel="000721C7">
          <w:rPr>
            <w:color w:val="000000"/>
          </w:rPr>
          <w:delText xml:space="preserve"> of</w:delText>
        </w:r>
      </w:del>
      <w:r>
        <w:rPr>
          <w:color w:val="000000"/>
        </w:rPr>
        <w:t xml:space="preserve"> forest structure</w:t>
      </w:r>
      <w:del w:id="4" w:author="Trevor Carter" w:date="2021-10-12T19:04:00Z">
        <w:r w:rsidDel="000721C7">
          <w:rPr>
            <w:color w:val="000000"/>
          </w:rPr>
          <w:delText>,</w:delText>
        </w:r>
      </w:del>
      <w:ins w:id="5" w:author="Trevor Carter" w:date="2021-10-12T19:04:00Z">
        <w:r w:rsidR="000721C7">
          <w:rPr>
            <w:color w:val="000000"/>
          </w:rPr>
          <w:t xml:space="preserve"> and</w:t>
        </w:r>
      </w:ins>
      <w:r>
        <w:rPr>
          <w:color w:val="000000"/>
        </w:rPr>
        <w:t xml:space="preserve"> composition</w:t>
      </w:r>
      <w:del w:id="6" w:author="Trevor Carter" w:date="2021-10-12T19:04:00Z">
        <w:r w:rsidDel="000721C7">
          <w:rPr>
            <w:color w:val="000000"/>
          </w:rPr>
          <w:delText xml:space="preserve">, and </w:delText>
        </w:r>
        <w:commentRangeStart w:id="7"/>
        <w:r w:rsidDel="000721C7">
          <w:rPr>
            <w:color w:val="000000"/>
          </w:rPr>
          <w:delText>age</w:delText>
        </w:r>
      </w:del>
      <w:r>
        <w:rPr>
          <w:color w:val="000000"/>
        </w:rPr>
        <w:t xml:space="preserve"> </w:t>
      </w:r>
      <w:commentRangeEnd w:id="7"/>
      <w:r w:rsidR="000721C7">
        <w:rPr>
          <w:rStyle w:val="CommentReference"/>
        </w:rPr>
        <w:commentReference w:id="7"/>
      </w:r>
      <w:r>
        <w:rPr>
          <w:color w:val="000000"/>
        </w:rPr>
        <w:t xml:space="preserve">in </w:t>
      </w:r>
      <w:commentRangeStart w:id="8"/>
      <w:r>
        <w:rPr>
          <w:color w:val="000000"/>
        </w:rPr>
        <w:t xml:space="preserve">boreal </w:t>
      </w:r>
      <w:commentRangeEnd w:id="8"/>
      <w:r w:rsidR="000721C7">
        <w:rPr>
          <w:rStyle w:val="CommentReference"/>
        </w:rPr>
        <w:commentReference w:id="8"/>
      </w:r>
      <w:r>
        <w:rPr>
          <w:color w:val="000000"/>
        </w:rPr>
        <w:t xml:space="preserve">landscapes across spatial and temporal scales. Repeat short-interval fires in Interior Alaska (occurring within 50 years or less) are a departure from historic </w:t>
      </w:r>
      <w:del w:id="9" w:author="Trevor Carter" w:date="2021-10-12T19:06:00Z">
        <w:r w:rsidDel="000721C7">
          <w:rPr>
            <w:color w:val="000000"/>
          </w:rPr>
          <w:delText>norms of fire intervals</w:delText>
        </w:r>
      </w:del>
      <w:ins w:id="10" w:author="Trevor Carter" w:date="2021-10-12T19:06:00Z">
        <w:r w:rsidR="000721C7">
          <w:rPr>
            <w:color w:val="000000"/>
          </w:rPr>
          <w:t>range of variability</w:t>
        </w:r>
      </w:ins>
      <w:r>
        <w:rPr>
          <w:color w:val="000000"/>
        </w:rPr>
        <w:t xml:space="preserve"> and </w:t>
      </w:r>
      <w:del w:id="11" w:author="Trevor Carter" w:date="2021-10-12T19:07:00Z">
        <w:r w:rsidDel="000721C7">
          <w:rPr>
            <w:color w:val="000000"/>
          </w:rPr>
          <w:delText xml:space="preserve">drive </w:delText>
        </w:r>
      </w:del>
      <w:ins w:id="12" w:author="Trevor Carter" w:date="2021-10-12T19:07:00Z">
        <w:r w:rsidR="000721C7">
          <w:rPr>
            <w:color w:val="000000"/>
          </w:rPr>
          <w:t>transition</w:t>
        </w:r>
        <w:r w:rsidR="000721C7">
          <w:rPr>
            <w:color w:val="000000"/>
          </w:rPr>
          <w:t xml:space="preserve"> </w:t>
        </w:r>
      </w:ins>
      <w:r>
        <w:rPr>
          <w:color w:val="000000"/>
        </w:rPr>
        <w:t>eco</w:t>
      </w:r>
      <w:del w:id="13" w:author="Trevor Carter" w:date="2021-10-12T19:07:00Z">
        <w:r w:rsidDel="000721C7">
          <w:rPr>
            <w:color w:val="000000"/>
          </w:rPr>
          <w:delText xml:space="preserve">logical transitions </w:delText>
        </w:r>
      </w:del>
      <w:ins w:id="14" w:author="Trevor Carter" w:date="2021-10-12T19:07:00Z">
        <w:r w:rsidR="000721C7">
          <w:rPr>
            <w:color w:val="000000"/>
          </w:rPr>
          <w:t xml:space="preserve">systems </w:t>
        </w:r>
      </w:ins>
      <w:r>
        <w:rPr>
          <w:color w:val="000000"/>
        </w:rPr>
        <w:t>from conifer-dominated to deciduous-dominated forests</w:t>
      </w:r>
      <w:commentRangeStart w:id="15"/>
      <w:r>
        <w:rPr>
          <w:color w:val="000000"/>
        </w:rPr>
        <w:t>.</w:t>
      </w:r>
      <w:commentRangeEnd w:id="15"/>
      <w:r w:rsidR="000721C7">
        <w:rPr>
          <w:rStyle w:val="CommentReference"/>
        </w:rPr>
        <w:commentReference w:id="15"/>
      </w:r>
      <w:r>
        <w:rPr>
          <w:color w:val="000000"/>
        </w:rPr>
        <w:t xml:space="preserve"> The impact of short-interval reburning and its </w:t>
      </w:r>
      <w:commentRangeStart w:id="16"/>
      <w:r>
        <w:rPr>
          <w:color w:val="000000"/>
        </w:rPr>
        <w:t xml:space="preserve">subsequent effects on overstory composition and structure on understory plant communities </w:t>
      </w:r>
      <w:commentRangeEnd w:id="16"/>
      <w:r w:rsidR="000721C7">
        <w:rPr>
          <w:rStyle w:val="CommentReference"/>
        </w:rPr>
        <w:commentReference w:id="16"/>
      </w:r>
      <w:r>
        <w:rPr>
          <w:color w:val="000000"/>
        </w:rPr>
        <w:t xml:space="preserve">remains unknown. </w:t>
      </w:r>
      <w:del w:id="17" w:author="Trevor Carter" w:date="2021-10-12T19:09:00Z">
        <w:r w:rsidDel="000721C7">
          <w:rPr>
            <w:color w:val="000000"/>
          </w:rPr>
          <w:delText>Here, w</w:delText>
        </w:r>
      </w:del>
      <w:ins w:id="18" w:author="Trevor Carter" w:date="2021-10-12T19:09:00Z">
        <w:r w:rsidR="000721C7">
          <w:rPr>
            <w:color w:val="000000"/>
          </w:rPr>
          <w:t>W</w:t>
        </w:r>
      </w:ins>
      <w:r>
        <w:rPr>
          <w:color w:val="000000"/>
        </w:rPr>
        <w:t>e investigate</w:t>
      </w:r>
      <w:ins w:id="19" w:author="Trevor Carter" w:date="2021-10-12T19:09:00Z">
        <w:r w:rsidR="000721C7">
          <w:rPr>
            <w:color w:val="000000"/>
          </w:rPr>
          <w:t>d</w:t>
        </w:r>
      </w:ins>
      <w:r>
        <w:rPr>
          <w:color w:val="000000"/>
        </w:rPr>
        <w:t xml:space="preserve"> how multiple short-interval fires alter</w:t>
      </w:r>
      <w:ins w:id="20" w:author="Trevor Carter" w:date="2021-10-12T19:09:00Z">
        <w:r w:rsidR="000721C7">
          <w:rPr>
            <w:color w:val="000000"/>
          </w:rPr>
          <w:t>ed</w:t>
        </w:r>
      </w:ins>
      <w:r>
        <w:rPr>
          <w:color w:val="000000"/>
        </w:rPr>
        <w:t xml:space="preserve"> </w:t>
      </w:r>
      <w:commentRangeStart w:id="21"/>
      <w:r>
        <w:rPr>
          <w:color w:val="000000"/>
        </w:rPr>
        <w:t>understory plant communities</w:t>
      </w:r>
      <w:commentRangeEnd w:id="21"/>
      <w:r w:rsidR="000721C7">
        <w:rPr>
          <w:rStyle w:val="CommentReference"/>
        </w:rPr>
        <w:commentReference w:id="21"/>
      </w:r>
      <w:r>
        <w:rPr>
          <w:color w:val="000000"/>
        </w:rPr>
        <w:t xml:space="preserve"> via changes in stand structure and light availability in </w:t>
      </w:r>
      <w:r w:rsidR="003E652C">
        <w:rPr>
          <w:color w:val="000000"/>
        </w:rPr>
        <w:t>a</w:t>
      </w:r>
      <w:del w:id="22" w:author="Trevor Carter" w:date="2021-10-12T19:10:00Z">
        <w:r w:rsidR="003E652C" w:rsidDel="000721C7">
          <w:rPr>
            <w:color w:val="000000"/>
          </w:rPr>
          <w:delText>n</w:delText>
        </w:r>
      </w:del>
      <w:r w:rsidR="003E652C">
        <w:rPr>
          <w:color w:val="000000"/>
        </w:rPr>
        <w:t xml:space="preserve"> reburned </w:t>
      </w:r>
      <w:commentRangeStart w:id="23"/>
      <w:r w:rsidR="003E652C">
        <w:rPr>
          <w:color w:val="000000"/>
        </w:rPr>
        <w:t>upland stand</w:t>
      </w:r>
      <w:r>
        <w:rPr>
          <w:color w:val="000000"/>
        </w:rPr>
        <w:t xml:space="preserve"> boreal Interior Alaska</w:t>
      </w:r>
      <w:r w:rsidR="003E652C">
        <w:rPr>
          <w:color w:val="000000"/>
        </w:rPr>
        <w:t xml:space="preserve"> that</w:t>
      </w:r>
      <w:r>
        <w:rPr>
          <w:color w:val="000000"/>
        </w:rPr>
        <w:t xml:space="preserve"> contains a mosaic of burn perimeters from fires that </w:t>
      </w:r>
      <w:r>
        <w:t>occurred</w:t>
      </w:r>
      <w:r>
        <w:rPr>
          <w:color w:val="000000"/>
        </w:rPr>
        <w:t xml:space="preserve"> once, twice or three times in short-intervals (&gt;30 years). </w:t>
      </w:r>
      <w:commentRangeEnd w:id="23"/>
      <w:r w:rsidR="000721C7">
        <w:rPr>
          <w:rStyle w:val="CommentReference"/>
        </w:rPr>
        <w:commentReference w:id="23"/>
      </w:r>
      <w:r>
        <w:rPr>
          <w:color w:val="000000"/>
        </w:rPr>
        <w:t xml:space="preserve">We </w:t>
      </w:r>
      <w:r w:rsidR="00517427">
        <w:rPr>
          <w:color w:val="000000"/>
        </w:rPr>
        <w:t xml:space="preserve">quantified </w:t>
      </w:r>
      <w:r>
        <w:rPr>
          <w:color w:val="000000"/>
        </w:rPr>
        <w:t xml:space="preserve">understory community </w:t>
      </w:r>
      <w:r w:rsidR="00517427">
        <w:rPr>
          <w:color w:val="000000"/>
        </w:rPr>
        <w:t>composition</w:t>
      </w:r>
      <w:r w:rsidR="00423B2A">
        <w:rPr>
          <w:color w:val="000000"/>
        </w:rPr>
        <w:t xml:space="preserve"> </w:t>
      </w:r>
      <w:r w:rsidR="00517427">
        <w:rPr>
          <w:color w:val="000000"/>
        </w:rPr>
        <w:t>and compare</w:t>
      </w:r>
      <w:ins w:id="24" w:author="Trevor Carter" w:date="2021-10-12T19:11:00Z">
        <w:r w:rsidR="000721C7">
          <w:rPr>
            <w:color w:val="000000"/>
          </w:rPr>
          <w:t>d</w:t>
        </w:r>
      </w:ins>
      <w:r w:rsidR="00517427">
        <w:rPr>
          <w:color w:val="000000"/>
        </w:rPr>
        <w:t xml:space="preserve"> estimates of</w:t>
      </w:r>
      <w:r>
        <w:rPr>
          <w:color w:val="000000"/>
        </w:rPr>
        <w:t xml:space="preserve"> species richness</w:t>
      </w:r>
      <w:ins w:id="25" w:author="Trevor Carter" w:date="2021-10-12T19:11:00Z">
        <w:r w:rsidR="000721C7">
          <w:rPr>
            <w:color w:val="000000"/>
          </w:rPr>
          <w:t>,</w:t>
        </w:r>
      </w:ins>
      <w:r>
        <w:rPr>
          <w:color w:val="000000"/>
        </w:rPr>
        <w:t xml:space="preserve"> </w:t>
      </w:r>
      <w:r w:rsidR="00423B2A">
        <w:rPr>
          <w:color w:val="000000"/>
        </w:rPr>
        <w:t>abundance of nitrogen-fixers</w:t>
      </w:r>
      <w:ins w:id="26" w:author="Trevor Carter" w:date="2021-10-12T19:11:00Z">
        <w:r w:rsidR="000721C7">
          <w:rPr>
            <w:color w:val="000000"/>
          </w:rPr>
          <w:t>,</w:t>
        </w:r>
      </w:ins>
      <w:r w:rsidR="00423B2A">
        <w:rPr>
          <w:color w:val="000000"/>
        </w:rPr>
        <w:t xml:space="preserve"> </w:t>
      </w:r>
      <w:r w:rsidR="00517427">
        <w:rPr>
          <w:color w:val="000000"/>
        </w:rPr>
        <w:t xml:space="preserve">and cover across </w:t>
      </w:r>
      <w:r w:rsidR="00CF6544">
        <w:rPr>
          <w:color w:val="000000"/>
        </w:rPr>
        <w:t xml:space="preserve">plots distributed in a gradient of </w:t>
      </w:r>
      <w:commentRangeStart w:id="27"/>
      <w:r w:rsidR="00CF6544">
        <w:rPr>
          <w:color w:val="000000"/>
        </w:rPr>
        <w:t xml:space="preserve">fire and reburn </w:t>
      </w:r>
      <w:commentRangeEnd w:id="27"/>
      <w:r w:rsidR="00A019CD">
        <w:rPr>
          <w:rStyle w:val="CommentReference"/>
        </w:rPr>
        <w:commentReference w:id="27"/>
      </w:r>
      <w:r w:rsidR="00CF6544">
        <w:rPr>
          <w:color w:val="000000"/>
        </w:rPr>
        <w:t>histories</w:t>
      </w:r>
      <w:r w:rsidR="00517427">
        <w:rPr>
          <w:color w:val="000000"/>
        </w:rPr>
        <w:t xml:space="preserve">. </w:t>
      </w:r>
      <w:r w:rsidR="00CF6544">
        <w:rPr>
          <w:color w:val="000000"/>
        </w:rPr>
        <w:t>We used linear regression to determine</w:t>
      </w:r>
      <w:r w:rsidR="00517427">
        <w:rPr>
          <w:color w:val="000000"/>
        </w:rPr>
        <w:t xml:space="preserve"> whether </w:t>
      </w:r>
      <w:r>
        <w:rPr>
          <w:color w:val="000000"/>
        </w:rPr>
        <w:t>canopy structure and light availability mediat</w:t>
      </w:r>
      <w:r w:rsidR="00517427">
        <w:rPr>
          <w:color w:val="000000"/>
        </w:rPr>
        <w:t>e</w:t>
      </w:r>
      <w:r>
        <w:rPr>
          <w:color w:val="000000"/>
        </w:rPr>
        <w:t xml:space="preserve"> or accelerat</w:t>
      </w:r>
      <w:r w:rsidR="00517427">
        <w:rPr>
          <w:color w:val="000000"/>
        </w:rPr>
        <w:t>e</w:t>
      </w:r>
      <w:r>
        <w:rPr>
          <w:color w:val="000000"/>
        </w:rPr>
        <w:t xml:space="preserve"> the impact of repeat reburning on regenerating plant communities. </w:t>
      </w:r>
      <w:r w:rsidR="005B1913" w:rsidRPr="005B1913">
        <w:rPr>
          <w:color w:val="4472C4" w:themeColor="accent1"/>
        </w:rPr>
        <w:t xml:space="preserve">[results] </w:t>
      </w:r>
      <w:r>
        <w:rPr>
          <w:color w:val="000000"/>
        </w:rPr>
        <w:t>This work informs our ability to predict and manage impacts of repeat burning in boreal Interior Alaska forests and expands on our understanding of disturbance-driven ecological change in high-latitude boreal environments</w:t>
      </w:r>
      <w:commentRangeStart w:id="28"/>
      <w:r>
        <w:rPr>
          <w:color w:val="000000"/>
        </w:rPr>
        <w:t>.</w:t>
      </w:r>
      <w:commentRangeEnd w:id="28"/>
      <w:r w:rsidR="00A019CD">
        <w:rPr>
          <w:rStyle w:val="CommentReference"/>
        </w:rPr>
        <w:commentReference w:id="28"/>
      </w:r>
    </w:p>
    <w:p w14:paraId="00000006" w14:textId="77777777" w:rsidR="00C15D1A" w:rsidRDefault="00C15D1A">
      <w:pPr>
        <w:spacing w:line="480" w:lineRule="auto"/>
        <w:rPr>
          <w:color w:val="000000"/>
        </w:rPr>
      </w:pPr>
    </w:p>
    <w:p w14:paraId="00000007" w14:textId="77777777" w:rsidR="00C15D1A" w:rsidRDefault="00AE02C4">
      <w:pPr>
        <w:pStyle w:val="Heading2"/>
        <w:spacing w:line="480" w:lineRule="auto"/>
        <w:rPr>
          <w:rFonts w:ascii="Times New Roman" w:eastAsia="Times New Roman" w:hAnsi="Times New Roman" w:cs="Times New Roman"/>
        </w:rPr>
      </w:pPr>
      <w:bookmarkStart w:id="29" w:name="_heading=h.gjdgxs" w:colFirst="0" w:colLast="0"/>
      <w:bookmarkEnd w:id="29"/>
      <w:r>
        <w:rPr>
          <w:rFonts w:ascii="Times New Roman" w:eastAsia="Times New Roman" w:hAnsi="Times New Roman" w:cs="Times New Roman"/>
        </w:rPr>
        <w:t>Introduction</w:t>
      </w:r>
    </w:p>
    <w:p w14:paraId="00000008" w14:textId="208F387E" w:rsidR="00C15D1A" w:rsidRDefault="00AE02C4">
      <w:pPr>
        <w:spacing w:line="480" w:lineRule="auto"/>
        <w:rPr>
          <w:color w:val="000000"/>
        </w:rPr>
      </w:pPr>
      <w:commentRangeStart w:id="30"/>
      <w:r>
        <w:rPr>
          <w:color w:val="000000"/>
        </w:rPr>
        <w:t>The</w:t>
      </w:r>
      <w:commentRangeEnd w:id="30"/>
      <w:r w:rsidR="00A019CD">
        <w:rPr>
          <w:rStyle w:val="CommentReference"/>
        </w:rPr>
        <w:commentReference w:id="30"/>
      </w:r>
      <w:r>
        <w:rPr>
          <w:color w:val="000000"/>
        </w:rPr>
        <w:t xml:space="preserve"> boreal ecoregion is the largest forest ecosystem on the planet (</w:t>
      </w:r>
      <w:proofErr w:type="spellStart"/>
      <w:r>
        <w:rPr>
          <w:color w:val="000000"/>
        </w:rPr>
        <w:t>Kuusela</w:t>
      </w:r>
      <w:proofErr w:type="spellEnd"/>
      <w:r>
        <w:rPr>
          <w:color w:val="000000"/>
        </w:rPr>
        <w:t xml:space="preserve"> 1992</w:t>
      </w:r>
      <w:r w:rsidR="00517427">
        <w:rPr>
          <w:color w:val="000000"/>
        </w:rPr>
        <w:t>) but</w:t>
      </w:r>
      <w:r>
        <w:rPr>
          <w:color w:val="000000"/>
        </w:rPr>
        <w:t xml:space="preserve"> contains </w:t>
      </w:r>
      <w:commentRangeStart w:id="31"/>
      <w:r>
        <w:rPr>
          <w:color w:val="000000"/>
        </w:rPr>
        <w:t xml:space="preserve">relatively low vegetation diversity </w:t>
      </w:r>
      <w:commentRangeEnd w:id="31"/>
      <w:r w:rsidR="00A019CD">
        <w:rPr>
          <w:rStyle w:val="CommentReference"/>
        </w:rPr>
        <w:commentReference w:id="31"/>
      </w:r>
      <w:r>
        <w:rPr>
          <w:color w:val="000000"/>
        </w:rPr>
        <w:t xml:space="preserve">(Hart and Chen 2006). Understory plant communities in the boreal ecoregion are the primary source of plant diversity and </w:t>
      </w:r>
      <w:del w:id="32" w:author="Trevor Carter" w:date="2021-10-12T19:15:00Z">
        <w:r w:rsidDel="007336B2">
          <w:rPr>
            <w:color w:val="000000"/>
          </w:rPr>
          <w:delText xml:space="preserve">act </w:delText>
        </w:r>
      </w:del>
      <w:ins w:id="33" w:author="Trevor Carter" w:date="2021-10-12T19:15:00Z">
        <w:r w:rsidR="007336B2">
          <w:rPr>
            <w:color w:val="000000"/>
          </w:rPr>
          <w:t xml:space="preserve">perform vital ecosystem </w:t>
        </w:r>
        <w:r w:rsidR="007336B2">
          <w:rPr>
            <w:color w:val="000000"/>
          </w:rPr>
          <w:lastRenderedPageBreak/>
          <w:t>services such as:</w:t>
        </w:r>
        <w:r w:rsidR="007336B2">
          <w:rPr>
            <w:color w:val="000000"/>
          </w:rPr>
          <w:t xml:space="preserve"> </w:t>
        </w:r>
      </w:ins>
      <w:r>
        <w:rPr>
          <w:color w:val="000000"/>
        </w:rPr>
        <w:t xml:space="preserve">as a </w:t>
      </w:r>
      <w:commentRangeStart w:id="34"/>
      <w:r>
        <w:rPr>
          <w:color w:val="000000"/>
        </w:rPr>
        <w:t xml:space="preserve">major forest ecosystem driver </w:t>
      </w:r>
      <w:commentRangeEnd w:id="34"/>
      <w:r w:rsidR="00A019CD">
        <w:rPr>
          <w:rStyle w:val="CommentReference"/>
        </w:rPr>
        <w:commentReference w:id="34"/>
      </w:r>
      <w:r>
        <w:rPr>
          <w:color w:val="000000"/>
        </w:rPr>
        <w:t xml:space="preserve">(Nilsson and Wardle 2005), </w:t>
      </w:r>
      <w:del w:id="35" w:author="Trevor Carter" w:date="2021-10-12T19:15:00Z">
        <w:r w:rsidDel="007336B2">
          <w:rPr>
            <w:color w:val="000000"/>
          </w:rPr>
          <w:delText xml:space="preserve">shaping </w:delText>
        </w:r>
      </w:del>
      <w:ins w:id="36" w:author="Trevor Carter" w:date="2021-10-12T19:16:00Z">
        <w:r w:rsidR="007336B2">
          <w:rPr>
            <w:color w:val="000000"/>
          </w:rPr>
          <w:t xml:space="preserve">mediating </w:t>
        </w:r>
      </w:ins>
      <w:r>
        <w:rPr>
          <w:color w:val="000000"/>
        </w:rPr>
        <w:t>nutrient cycling (</w:t>
      </w:r>
      <w:proofErr w:type="spellStart"/>
      <w:r>
        <w:rPr>
          <w:color w:val="000000"/>
        </w:rPr>
        <w:t>Webr</w:t>
      </w:r>
      <w:proofErr w:type="spellEnd"/>
      <w:r>
        <w:rPr>
          <w:color w:val="000000"/>
        </w:rPr>
        <w:t xml:space="preserve"> and </w:t>
      </w:r>
      <w:proofErr w:type="spellStart"/>
      <w:r>
        <w:rPr>
          <w:color w:val="000000"/>
        </w:rPr>
        <w:t>Vancleve</w:t>
      </w:r>
      <w:proofErr w:type="spellEnd"/>
      <w:r>
        <w:rPr>
          <w:color w:val="000000"/>
        </w:rPr>
        <w:t xml:space="preserve"> 1981, </w:t>
      </w:r>
      <w:proofErr w:type="spellStart"/>
      <w:r>
        <w:rPr>
          <w:color w:val="000000"/>
        </w:rPr>
        <w:t>Brumelis</w:t>
      </w:r>
      <w:proofErr w:type="spellEnd"/>
      <w:r>
        <w:rPr>
          <w:color w:val="000000"/>
        </w:rPr>
        <w:t xml:space="preserve"> and Carleton 1989), </w:t>
      </w:r>
      <w:ins w:id="37" w:author="Trevor Carter" w:date="2021-10-12T19:16:00Z">
        <w:r w:rsidR="007336B2">
          <w:rPr>
            <w:color w:val="000000"/>
          </w:rPr>
          <w:t xml:space="preserve">providing </w:t>
        </w:r>
      </w:ins>
      <w:r>
        <w:rPr>
          <w:color w:val="000000"/>
        </w:rPr>
        <w:t>wildlife</w:t>
      </w:r>
      <w:ins w:id="38" w:author="Trevor Carter" w:date="2021-10-12T19:15:00Z">
        <w:r w:rsidR="007336B2">
          <w:rPr>
            <w:color w:val="000000"/>
          </w:rPr>
          <w:t xml:space="preserve"> habitat(?)</w:t>
        </w:r>
      </w:ins>
      <w:r>
        <w:rPr>
          <w:color w:val="000000"/>
        </w:rPr>
        <w:t xml:space="preserve"> (Gunnarsson et al. 204)</w:t>
      </w:r>
      <w:ins w:id="39" w:author="Trevor Carter" w:date="2021-10-12T19:16:00Z">
        <w:r w:rsidR="007336B2">
          <w:rPr>
            <w:color w:val="000000"/>
          </w:rPr>
          <w:t>,</w:t>
        </w:r>
      </w:ins>
      <w:r>
        <w:rPr>
          <w:color w:val="000000"/>
        </w:rPr>
        <w:t xml:space="preserve"> and</w:t>
      </w:r>
      <w:ins w:id="40" w:author="Trevor Carter" w:date="2021-10-12T19:16:00Z">
        <w:r w:rsidR="007336B2">
          <w:rPr>
            <w:color w:val="000000"/>
          </w:rPr>
          <w:t xml:space="preserve"> dictating</w:t>
        </w:r>
      </w:ins>
      <w:r>
        <w:rPr>
          <w:color w:val="000000"/>
        </w:rPr>
        <w:t xml:space="preserve"> longer-term canopy succession trends (Messier et al. 1998). </w:t>
      </w:r>
      <w:commentRangeStart w:id="41"/>
      <w:r>
        <w:rPr>
          <w:color w:val="000000"/>
        </w:rPr>
        <w:t>Despite their role in long-term forest dynamics, understory plant communities in the boreal remain less understood than their overstory counterparts, particularly in the context of recent shifts in modern fire regimes across the boreal</w:t>
      </w:r>
      <w:commentRangeEnd w:id="41"/>
      <w:r w:rsidR="007336B2">
        <w:rPr>
          <w:rStyle w:val="CommentReference"/>
        </w:rPr>
        <w:commentReference w:id="41"/>
      </w:r>
      <w:r>
        <w:rPr>
          <w:color w:val="000000"/>
        </w:rPr>
        <w:t>. Rapidly warming temperatures across high latitudes have led to an increase in the frequency and severity of boreal wildfires (</w:t>
      </w:r>
      <w:proofErr w:type="spellStart"/>
      <w:r>
        <w:rPr>
          <w:color w:val="000000"/>
        </w:rPr>
        <w:t>Balshi</w:t>
      </w:r>
      <w:proofErr w:type="spellEnd"/>
      <w:r>
        <w:rPr>
          <w:color w:val="000000"/>
        </w:rPr>
        <w:t xml:space="preserve"> et al. 2009), amplifying short-interval fires across the region (Buma et al. 2021)</w:t>
      </w:r>
      <w:commentRangeStart w:id="42"/>
      <w:r w:rsidR="00423B2A">
        <w:rPr>
          <w:color w:val="000000"/>
        </w:rPr>
        <w:t>.</w:t>
      </w:r>
      <w:commentRangeEnd w:id="42"/>
      <w:r w:rsidR="007336B2">
        <w:rPr>
          <w:rStyle w:val="CommentReference"/>
        </w:rPr>
        <w:commentReference w:id="42"/>
      </w:r>
      <w:r w:rsidR="00BC6265">
        <w:rPr>
          <w:color w:val="000000"/>
        </w:rPr>
        <w:t xml:space="preserve"> </w:t>
      </w:r>
      <w:r w:rsidR="00423B2A">
        <w:rPr>
          <w:color w:val="000000"/>
        </w:rPr>
        <w:t xml:space="preserve">Multiple short-interval fires in the boreal can drive shifts in regeneration </w:t>
      </w:r>
      <w:r w:rsidR="00BC6265">
        <w:rPr>
          <w:color w:val="000000"/>
        </w:rPr>
        <w:t>of overstory composition from conifer to deciduous species (Hayes and Buma 2021)</w:t>
      </w:r>
      <w:r>
        <w:rPr>
          <w:color w:val="000000"/>
        </w:rPr>
        <w:t xml:space="preserve">. </w:t>
      </w:r>
      <w:commentRangeStart w:id="43"/>
      <w:r w:rsidR="00423B2A">
        <w:rPr>
          <w:color w:val="000000"/>
        </w:rPr>
        <w:t xml:space="preserve">In this context of emerging novel overstory assemblages </w:t>
      </w:r>
      <w:commentRangeEnd w:id="43"/>
      <w:r w:rsidR="007336B2">
        <w:rPr>
          <w:rStyle w:val="CommentReference"/>
        </w:rPr>
        <w:commentReference w:id="43"/>
      </w:r>
      <w:r w:rsidR="00423B2A">
        <w:rPr>
          <w:color w:val="000000"/>
        </w:rPr>
        <w:t>after continued reburning, t</w:t>
      </w:r>
      <w:r w:rsidR="00BC6265">
        <w:rPr>
          <w:color w:val="000000"/>
        </w:rPr>
        <w:t xml:space="preserve">he </w:t>
      </w:r>
      <w:r>
        <w:rPr>
          <w:color w:val="000000"/>
        </w:rPr>
        <w:t>impact of increased fire frequency on understory plant community dynamics remains unclear (Whitman et al. 2018)</w:t>
      </w:r>
      <w:ins w:id="44" w:author="Trevor Carter" w:date="2021-10-12T19:18:00Z">
        <w:r w:rsidR="007336B2">
          <w:rPr>
            <w:color w:val="000000"/>
          </w:rPr>
          <w:t>.</w:t>
        </w:r>
      </w:ins>
      <w:del w:id="45" w:author="Trevor Carter" w:date="2021-10-12T19:18:00Z">
        <w:r w:rsidR="00BC6265" w:rsidDel="007336B2">
          <w:rPr>
            <w:color w:val="000000"/>
          </w:rPr>
          <w:delText>,</w:delText>
        </w:r>
      </w:del>
      <w:r w:rsidR="00BC6265">
        <w:rPr>
          <w:color w:val="000000"/>
        </w:rPr>
        <w:t xml:space="preserve"> </w:t>
      </w:r>
    </w:p>
    <w:p w14:paraId="00000009" w14:textId="77777777" w:rsidR="00C15D1A" w:rsidRDefault="00C15D1A">
      <w:pPr>
        <w:spacing w:line="480" w:lineRule="auto"/>
        <w:rPr>
          <w:color w:val="000000"/>
        </w:rPr>
      </w:pPr>
    </w:p>
    <w:p w14:paraId="0000000A" w14:textId="0C5621E2" w:rsidR="00C15D1A" w:rsidRDefault="00AE02C4">
      <w:pPr>
        <w:spacing w:line="480" w:lineRule="auto"/>
        <w:rPr>
          <w:color w:val="000000"/>
        </w:rPr>
      </w:pPr>
      <w:r>
        <w:rPr>
          <w:color w:val="000000"/>
        </w:rPr>
        <w:t xml:space="preserve">Fires alter understory plant community composition by altering canopy cover which mediates understory microclimates (Hart and Chen 2006, Ma et al. 2010). </w:t>
      </w:r>
      <w:r w:rsidR="00423B2A" w:rsidRPr="00423B2A">
        <w:rPr>
          <w:color w:val="4472C4" w:themeColor="accent1"/>
        </w:rPr>
        <w:t xml:space="preserve">Fire as a disturbance drives initial X TREND in species richness of understory communities </w:t>
      </w:r>
      <w:r w:rsidRPr="00423B2A">
        <w:rPr>
          <w:color w:val="4472C4" w:themeColor="accent1"/>
        </w:rPr>
        <w:t>[</w:t>
      </w:r>
      <w:r>
        <w:rPr>
          <w:color w:val="FF0000"/>
        </w:rPr>
        <w:t xml:space="preserve">lots more to </w:t>
      </w:r>
      <w:commentRangeStart w:id="46"/>
      <w:r>
        <w:rPr>
          <w:color w:val="FF0000"/>
        </w:rPr>
        <w:t>add</w:t>
      </w:r>
      <w:commentRangeEnd w:id="46"/>
      <w:r w:rsidR="007336B2">
        <w:rPr>
          <w:rStyle w:val="CommentReference"/>
        </w:rPr>
        <w:commentReference w:id="46"/>
      </w:r>
      <w:r>
        <w:rPr>
          <w:color w:val="FF0000"/>
        </w:rPr>
        <w:t>]</w:t>
      </w:r>
    </w:p>
    <w:p w14:paraId="0000000B" w14:textId="77777777" w:rsidR="00C15D1A" w:rsidRDefault="00C15D1A">
      <w:pPr>
        <w:spacing w:line="480" w:lineRule="auto"/>
        <w:rPr>
          <w:color w:val="000000"/>
        </w:rPr>
      </w:pPr>
    </w:p>
    <w:p w14:paraId="0000000D" w14:textId="790E6008" w:rsidR="00C15D1A" w:rsidRDefault="00AE02C4">
      <w:pPr>
        <w:spacing w:line="480" w:lineRule="auto"/>
        <w:rPr>
          <w:color w:val="000000"/>
        </w:rPr>
      </w:pPr>
      <w:r>
        <w:rPr>
          <w:color w:val="000000"/>
        </w:rPr>
        <w:t xml:space="preserve">To better understand the effects of multiple-short interval fires on </w:t>
      </w:r>
      <w:commentRangeStart w:id="47"/>
      <w:r>
        <w:rPr>
          <w:color w:val="000000"/>
        </w:rPr>
        <w:t xml:space="preserve">ecosystem processes </w:t>
      </w:r>
      <w:commentRangeEnd w:id="47"/>
      <w:r w:rsidR="001211D2">
        <w:rPr>
          <w:rStyle w:val="CommentReference"/>
        </w:rPr>
        <w:commentReference w:id="47"/>
      </w:r>
      <w:r>
        <w:rPr>
          <w:color w:val="000000"/>
        </w:rPr>
        <w:t xml:space="preserve">of </w:t>
      </w:r>
      <w:del w:id="48" w:author="Trevor Carter" w:date="2021-10-12T19:23:00Z">
        <w:r w:rsidDel="001211D2">
          <w:rPr>
            <w:color w:val="000000"/>
          </w:rPr>
          <w:delText xml:space="preserve">modern </w:delText>
        </w:r>
      </w:del>
      <w:r>
        <w:rPr>
          <w:color w:val="000000"/>
        </w:rPr>
        <w:t xml:space="preserve">boreal forest systems, it is necessary to 1) characterize the </w:t>
      </w:r>
      <w:commentRangeStart w:id="49"/>
      <w:r>
        <w:rPr>
          <w:color w:val="000000"/>
        </w:rPr>
        <w:t>structure</w:t>
      </w:r>
      <w:r w:rsidR="00651D5F">
        <w:rPr>
          <w:color w:val="000000"/>
        </w:rPr>
        <w:t xml:space="preserve"> and</w:t>
      </w:r>
      <w:r>
        <w:rPr>
          <w:color w:val="000000"/>
        </w:rPr>
        <w:t xml:space="preserve"> composition</w:t>
      </w:r>
      <w:r w:rsidR="00651D5F">
        <w:rPr>
          <w:color w:val="000000"/>
        </w:rPr>
        <w:t xml:space="preserve"> </w:t>
      </w:r>
      <w:commentRangeEnd w:id="49"/>
      <w:r w:rsidR="001211D2">
        <w:rPr>
          <w:rStyle w:val="CommentReference"/>
        </w:rPr>
        <w:commentReference w:id="49"/>
      </w:r>
      <w:r>
        <w:rPr>
          <w:color w:val="000000"/>
        </w:rPr>
        <w:t xml:space="preserve">of regenerating understory plant communities in reburned areas and 2) determine whether reburned areas support understory plant communities that </w:t>
      </w:r>
      <w:commentRangeStart w:id="50"/>
      <w:r>
        <w:rPr>
          <w:color w:val="000000"/>
        </w:rPr>
        <w:t>differ significantly</w:t>
      </w:r>
      <w:commentRangeEnd w:id="50"/>
      <w:r w:rsidR="001211D2">
        <w:rPr>
          <w:rStyle w:val="CommentReference"/>
        </w:rPr>
        <w:commentReference w:id="50"/>
      </w:r>
      <w:r>
        <w:rPr>
          <w:color w:val="000000"/>
        </w:rPr>
        <w:t xml:space="preserve"> from similar communities regenerating in </w:t>
      </w:r>
      <w:sdt>
        <w:sdtPr>
          <w:tag w:val="goog_rdk_0"/>
          <w:id w:val="314616401"/>
        </w:sdtPr>
        <w:sdtEndPr/>
        <w:sdtContent/>
      </w:sdt>
      <w:r w:rsidR="00517427">
        <w:rPr>
          <w:color w:val="000000"/>
        </w:rPr>
        <w:t>stands</w:t>
      </w:r>
      <w:r>
        <w:rPr>
          <w:color w:val="000000"/>
        </w:rPr>
        <w:t xml:space="preserve"> with different fire histories.</w:t>
      </w:r>
    </w:p>
    <w:p w14:paraId="0000000E" w14:textId="77777777" w:rsidR="00C15D1A" w:rsidRDefault="00C15D1A">
      <w:pPr>
        <w:spacing w:line="480" w:lineRule="auto"/>
        <w:rPr>
          <w:color w:val="000000"/>
        </w:rPr>
      </w:pPr>
    </w:p>
    <w:p w14:paraId="00000010" w14:textId="0C1D2BCF" w:rsidR="00C15D1A" w:rsidRDefault="00AE02C4" w:rsidP="00517427">
      <w:pPr>
        <w:spacing w:line="480" w:lineRule="auto"/>
        <w:ind w:firstLine="720"/>
        <w:rPr>
          <w:color w:val="000000"/>
        </w:rPr>
      </w:pPr>
      <w:r>
        <w:rPr>
          <w:color w:val="000000"/>
        </w:rPr>
        <w:lastRenderedPageBreak/>
        <w:t xml:space="preserve">This study evaluates patterns of understory plant community and </w:t>
      </w:r>
      <w:commentRangeStart w:id="51"/>
      <w:r>
        <w:rPr>
          <w:color w:val="000000"/>
        </w:rPr>
        <w:t xml:space="preserve">functional trait regeneration </w:t>
      </w:r>
      <w:commentRangeEnd w:id="51"/>
      <w:r w:rsidR="001211D2">
        <w:rPr>
          <w:rStyle w:val="CommentReference"/>
        </w:rPr>
        <w:commentReference w:id="51"/>
      </w:r>
      <w:r>
        <w:rPr>
          <w:color w:val="000000"/>
        </w:rPr>
        <w:t>across a gradient of reburns to investigate post-fire community regeneration and successional trends following multiple short-interval fires. To characterize</w:t>
      </w:r>
      <w:ins w:id="52" w:author="Trevor Carter" w:date="2021-10-12T19:27:00Z">
        <w:r w:rsidR="001211D2">
          <w:rPr>
            <w:color w:val="000000"/>
          </w:rPr>
          <w:t xml:space="preserve"> understory plant</w:t>
        </w:r>
      </w:ins>
      <w:r>
        <w:rPr>
          <w:color w:val="000000"/>
        </w:rPr>
        <w:t xml:space="preserve"> community structure and </w:t>
      </w:r>
      <w:commentRangeStart w:id="53"/>
      <w:r>
        <w:rPr>
          <w:color w:val="000000"/>
        </w:rPr>
        <w:t xml:space="preserve">drivers </w:t>
      </w:r>
      <w:commentRangeEnd w:id="53"/>
      <w:r w:rsidR="001211D2">
        <w:rPr>
          <w:rStyle w:val="CommentReference"/>
        </w:rPr>
        <w:commentReference w:id="53"/>
      </w:r>
      <w:r>
        <w:rPr>
          <w:color w:val="000000"/>
        </w:rPr>
        <w:t xml:space="preserve">of that community structure, we compare understory plant species diversity, understory community composition and </w:t>
      </w:r>
      <w:commentRangeStart w:id="54"/>
      <w:r>
        <w:rPr>
          <w:color w:val="000000"/>
        </w:rPr>
        <w:t xml:space="preserve">abundance </w:t>
      </w:r>
      <w:commentRangeEnd w:id="54"/>
      <w:r w:rsidR="001211D2">
        <w:rPr>
          <w:rStyle w:val="CommentReference"/>
        </w:rPr>
        <w:commentReference w:id="54"/>
      </w:r>
      <w:r>
        <w:rPr>
          <w:color w:val="000000"/>
        </w:rPr>
        <w:t xml:space="preserve">of </w:t>
      </w:r>
      <w:commentRangeStart w:id="55"/>
      <w:r>
        <w:rPr>
          <w:color w:val="000000"/>
        </w:rPr>
        <w:t xml:space="preserve">regeneration traits </w:t>
      </w:r>
      <w:commentRangeEnd w:id="55"/>
      <w:r w:rsidR="001211D2">
        <w:rPr>
          <w:rStyle w:val="CommentReference"/>
        </w:rPr>
        <w:commentReference w:id="55"/>
      </w:r>
      <w:r>
        <w:rPr>
          <w:color w:val="000000"/>
        </w:rPr>
        <w:t xml:space="preserve">across varying fire histories. We ask the </w:t>
      </w:r>
      <w:commentRangeStart w:id="56"/>
      <w:r>
        <w:rPr>
          <w:color w:val="000000"/>
        </w:rPr>
        <w:t>following research questions</w:t>
      </w:r>
      <w:commentRangeEnd w:id="56"/>
      <w:r w:rsidR="001211D2">
        <w:rPr>
          <w:rStyle w:val="CommentReference"/>
        </w:rPr>
        <w:commentReference w:id="56"/>
      </w:r>
      <w:r>
        <w:rPr>
          <w:color w:val="000000"/>
        </w:rPr>
        <w:t xml:space="preserve">: 1) </w:t>
      </w:r>
      <w:r w:rsidR="00651D5F">
        <w:rPr>
          <w:color w:val="000000"/>
        </w:rPr>
        <w:t>W</w:t>
      </w:r>
      <w:r>
        <w:rPr>
          <w:color w:val="000000"/>
        </w:rPr>
        <w:t>hat understory plant communities are present in regenerating reburned stands?</w:t>
      </w:r>
      <w:del w:id="57" w:author="Trevor Carter" w:date="2021-10-12T19:29:00Z">
        <w:r w:rsidDel="001211D2">
          <w:rPr>
            <w:color w:val="000000"/>
          </w:rPr>
          <w:delText>,</w:delText>
        </w:r>
      </w:del>
      <w:r>
        <w:rPr>
          <w:color w:val="000000"/>
        </w:rPr>
        <w:t xml:space="preserve"> and 2) Does light availability, canopy structure or composition interact with fire history to alter overall diversity, community evenness and richness in reburned stands</w:t>
      </w:r>
      <w:commentRangeStart w:id="58"/>
      <w:r>
        <w:rPr>
          <w:color w:val="000000"/>
        </w:rPr>
        <w:t>?</w:t>
      </w:r>
      <w:commentRangeEnd w:id="58"/>
      <w:r w:rsidR="001211D2">
        <w:rPr>
          <w:rStyle w:val="CommentReference"/>
        </w:rPr>
        <w:commentReference w:id="58"/>
      </w:r>
      <w:r>
        <w:rPr>
          <w:color w:val="000000"/>
        </w:rPr>
        <w:t xml:space="preserve"> We hypothesize that fire history will have the largest effect on diversity in reburned stands, overwhelming the effects of site conditions like canopy openness, topography, and solar radiation</w:t>
      </w:r>
      <w:commentRangeStart w:id="59"/>
      <w:r>
        <w:rPr>
          <w:color w:val="000000"/>
        </w:rPr>
        <w:t xml:space="preserve">. </w:t>
      </w:r>
      <w:commentRangeEnd w:id="59"/>
      <w:r w:rsidR="00C453E1">
        <w:rPr>
          <w:rStyle w:val="CommentReference"/>
        </w:rPr>
        <w:commentReference w:id="59"/>
      </w:r>
      <w:r>
        <w:rPr>
          <w:color w:val="000000"/>
        </w:rPr>
        <w:t>Furthermore, we anticipate that single fires or reburns may lead to an initial increase in diversity in understory plant communities, but that communities will become less diverse with additional reburni</w:t>
      </w:r>
      <w:r w:rsidR="00517427">
        <w:rPr>
          <w:color w:val="000000"/>
        </w:rPr>
        <w:t>ng</w:t>
      </w:r>
      <w:r>
        <w:rPr>
          <w:color w:val="000000"/>
        </w:rPr>
        <w:t>. Finally, we hypothesize understory communities emerging in reburned stands will become more dissimilar to communities regenerating after single fires, and that communities will continue to become more dissimilar with additional reburns</w:t>
      </w:r>
      <w:r w:rsidR="00517427">
        <w:rPr>
          <w:color w:val="000000"/>
        </w:rPr>
        <w:t>.</w:t>
      </w:r>
    </w:p>
    <w:p w14:paraId="6B037230" w14:textId="77777777" w:rsidR="005B1913" w:rsidRDefault="005B1913" w:rsidP="00517427">
      <w:pPr>
        <w:spacing w:line="480" w:lineRule="auto"/>
        <w:ind w:firstLine="720"/>
        <w:rPr>
          <w:color w:val="000000"/>
          <w:sz w:val="22"/>
          <w:szCs w:val="22"/>
        </w:rPr>
      </w:pPr>
    </w:p>
    <w:p w14:paraId="00000011" w14:textId="77777777" w:rsidR="00C15D1A" w:rsidRDefault="00AE02C4">
      <w:pPr>
        <w:pStyle w:val="Heading2"/>
      </w:pPr>
      <w:bookmarkStart w:id="60" w:name="_heading=h.1fob9te" w:colFirst="0" w:colLast="0"/>
      <w:bookmarkEnd w:id="60"/>
      <w:r>
        <w:t>Methods</w:t>
      </w:r>
    </w:p>
    <w:p w14:paraId="00000012" w14:textId="77777777" w:rsidR="00C15D1A" w:rsidRDefault="00AE02C4">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Study design</w:t>
      </w:r>
    </w:p>
    <w:p w14:paraId="00000013" w14:textId="2AA48B6A" w:rsidR="00C15D1A" w:rsidRDefault="00AE02C4">
      <w:pPr>
        <w:spacing w:line="480" w:lineRule="auto"/>
        <w:rPr>
          <w:color w:val="000000"/>
        </w:rPr>
      </w:pPr>
      <w:r>
        <w:rPr>
          <w:color w:val="000000"/>
        </w:rPr>
        <w:t xml:space="preserve">To examine the effects of short-interval disturbances on plant communities, we established a network of </w:t>
      </w:r>
      <w:r w:rsidR="00517427">
        <w:rPr>
          <w:color w:val="000000"/>
        </w:rPr>
        <w:t>26</w:t>
      </w:r>
      <w:r>
        <w:rPr>
          <w:color w:val="000000"/>
        </w:rPr>
        <w:t xml:space="preserve"> plots in Interior Alaska </w:t>
      </w:r>
      <w:r w:rsidR="00517427">
        <w:rPr>
          <w:color w:val="000000"/>
        </w:rPr>
        <w:t>within</w:t>
      </w:r>
      <w:r>
        <w:rPr>
          <w:color w:val="000000"/>
        </w:rPr>
        <w:t xml:space="preserve"> a mosaic of unburned, burned and reburned stands</w:t>
      </w:r>
      <w:r w:rsidR="00D22750">
        <w:rPr>
          <w:color w:val="000000"/>
        </w:rPr>
        <w:t xml:space="preserve"> that were dominated by mature black spruce prior to the first burn</w:t>
      </w:r>
      <w:r>
        <w:rPr>
          <w:color w:val="000000"/>
        </w:rPr>
        <w:t xml:space="preserve">. </w:t>
      </w:r>
      <w:ins w:id="61" w:author="Trevor Carter" w:date="2021-10-12T19:36:00Z">
        <w:r w:rsidR="00C453E1">
          <w:rPr>
            <w:color w:val="000000"/>
          </w:rPr>
          <w:t xml:space="preserve">We determined </w:t>
        </w:r>
      </w:ins>
      <w:del w:id="62" w:author="Trevor Carter" w:date="2021-10-12T19:36:00Z">
        <w:r w:rsidR="005B1913" w:rsidDel="00C453E1">
          <w:rPr>
            <w:color w:val="000000"/>
          </w:rPr>
          <w:delText>F</w:delText>
        </w:r>
      </w:del>
      <w:ins w:id="63" w:author="Trevor Carter" w:date="2021-10-12T19:36:00Z">
        <w:r w:rsidR="00C453E1">
          <w:rPr>
            <w:color w:val="000000"/>
          </w:rPr>
          <w:t>f</w:t>
        </w:r>
      </w:ins>
      <w:r w:rsidR="005B1913">
        <w:rPr>
          <w:color w:val="000000"/>
        </w:rPr>
        <w:t xml:space="preserve">ire perimeters, severities and years </w:t>
      </w:r>
      <w:del w:id="64" w:author="Trevor Carter" w:date="2021-10-12T19:36:00Z">
        <w:r w:rsidR="005B1913" w:rsidDel="00C453E1">
          <w:rPr>
            <w:color w:val="000000"/>
          </w:rPr>
          <w:delText xml:space="preserve">were determined </w:delText>
        </w:r>
      </w:del>
      <w:r w:rsidR="005B1913">
        <w:rPr>
          <w:color w:val="000000"/>
        </w:rPr>
        <w:t xml:space="preserve">using a combination of aerial photography, remote </w:t>
      </w:r>
      <w:r w:rsidR="00F55A0A">
        <w:rPr>
          <w:color w:val="000000"/>
        </w:rPr>
        <w:t>sensing,</w:t>
      </w:r>
      <w:r w:rsidR="005B1913">
        <w:rPr>
          <w:color w:val="000000"/>
        </w:rPr>
        <w:t xml:space="preserve"> and ground truthing. Each fire burned at high enough severity to produce full </w:t>
      </w:r>
      <w:r w:rsidR="005B1913">
        <w:rPr>
          <w:color w:val="000000"/>
        </w:rPr>
        <w:lastRenderedPageBreak/>
        <w:t xml:space="preserve">canopy mortality and fires occurred within 14-38 years of one another, well within the regional definition of a short-interval (50 years, cite). </w:t>
      </w:r>
    </w:p>
    <w:p w14:paraId="00000014" w14:textId="77777777" w:rsidR="00C15D1A" w:rsidRDefault="00C15D1A">
      <w:pPr>
        <w:spacing w:line="480" w:lineRule="auto"/>
        <w:rPr>
          <w:color w:val="000000"/>
        </w:rPr>
      </w:pPr>
    </w:p>
    <w:p w14:paraId="00000015" w14:textId="77777777" w:rsidR="00C15D1A" w:rsidRDefault="00AE02C4">
      <w:pPr>
        <w:spacing w:line="480" w:lineRule="auto"/>
        <w:rPr>
          <w:color w:val="FF0000"/>
        </w:rPr>
      </w:pPr>
      <w:r>
        <w:rPr>
          <w:color w:val="FF0000"/>
        </w:rPr>
        <w:t>Figure X. Map of study locations.</w:t>
      </w:r>
    </w:p>
    <w:p w14:paraId="00000016" w14:textId="77777777" w:rsidR="00C15D1A" w:rsidRDefault="00AE02C4">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Field sampling</w:t>
      </w:r>
    </w:p>
    <w:p w14:paraId="00000017" w14:textId="540D818C" w:rsidR="00C15D1A" w:rsidRDefault="00AE02C4">
      <w:pPr>
        <w:spacing w:line="480" w:lineRule="auto"/>
        <w:rPr>
          <w:color w:val="000000"/>
        </w:rPr>
      </w:pPr>
      <w:r>
        <w:rPr>
          <w:color w:val="000000"/>
        </w:rPr>
        <w:t xml:space="preserve">We sampled understory and overstory communities in field campaigns during the summer of 2018, 2019 and 2021. </w:t>
      </w:r>
      <w:commentRangeStart w:id="65"/>
      <w:r>
        <w:rPr>
          <w:color w:val="000000"/>
        </w:rPr>
        <w:t>We counted vegetation above diameter breast height (DBH, 1.37 m) in 400-m</w:t>
      </w:r>
      <w:r>
        <w:rPr>
          <w:color w:val="000000"/>
          <w:vertAlign w:val="superscript"/>
        </w:rPr>
        <w:t>2</w:t>
      </w:r>
      <w:r>
        <w:rPr>
          <w:color w:val="000000"/>
        </w:rPr>
        <w:t xml:space="preserve"> sample spaces within each plot, though in denser stands, sample spaces were limited to 100m</w:t>
      </w:r>
      <w:r>
        <w:rPr>
          <w:color w:val="000000"/>
          <w:vertAlign w:val="superscript"/>
        </w:rPr>
        <w:t>2</w:t>
      </w:r>
      <w:r>
        <w:rPr>
          <w:color w:val="000000"/>
        </w:rPr>
        <w:t xml:space="preserve"> or 200 m</w:t>
      </w:r>
      <w:r>
        <w:rPr>
          <w:color w:val="000000"/>
          <w:vertAlign w:val="superscript"/>
        </w:rPr>
        <w:t>2</w:t>
      </w:r>
      <w:r>
        <w:rPr>
          <w:color w:val="000000"/>
        </w:rPr>
        <w:t xml:space="preserve"> randomly selected subsamples. For each individual above DBH, we recorded species, diameter at breast height (cm), canopy health (%) and the dominant corresponding understory species</w:t>
      </w:r>
      <w:commentRangeEnd w:id="65"/>
      <w:r w:rsidR="00213485">
        <w:rPr>
          <w:rStyle w:val="CommentReference"/>
        </w:rPr>
        <w:commentReference w:id="65"/>
      </w:r>
      <w:r>
        <w:rPr>
          <w:color w:val="000000"/>
        </w:rPr>
        <w:t>. We recorded seedlings and shrubs below DBH in 10 1-m</w:t>
      </w:r>
      <w:r>
        <w:rPr>
          <w:color w:val="000000"/>
          <w:vertAlign w:val="superscript"/>
        </w:rPr>
        <w:t>2</w:t>
      </w:r>
      <w:r>
        <w:rPr>
          <w:color w:val="000000"/>
        </w:rPr>
        <w:t xml:space="preserve"> subsets at each plot, and classified individuals above DBH but under 2.5 mm in diameter as saplings. Given the sensitivity of biodiversity metrics to sample size (</w:t>
      </w:r>
      <w:proofErr w:type="spellStart"/>
      <w:r>
        <w:rPr>
          <w:color w:val="000000"/>
        </w:rPr>
        <w:t>Maurregan</w:t>
      </w:r>
      <w:proofErr w:type="spellEnd"/>
      <w:r>
        <w:rPr>
          <w:color w:val="000000"/>
        </w:rPr>
        <w:t xml:space="preserve"> 2013), sample size was constrained specifically to a maximum of 400 m</w:t>
      </w:r>
      <w:r w:rsidR="005B1913">
        <w:rPr>
          <w:color w:val="000000"/>
          <w:vertAlign w:val="superscript"/>
        </w:rPr>
        <w:t xml:space="preserve">2 </w:t>
      </w:r>
      <w:r w:rsidR="005B1913">
        <w:rPr>
          <w:color w:val="000000"/>
        </w:rPr>
        <w:t>sub</w:t>
      </w:r>
      <w:r>
        <w:rPr>
          <w:color w:val="000000"/>
        </w:rPr>
        <w:t>-samples of overstory vegetation and 100 m</w:t>
      </w:r>
      <w:r>
        <w:rPr>
          <w:color w:val="000000"/>
          <w:vertAlign w:val="superscript"/>
        </w:rPr>
        <w:t>2</w:t>
      </w:r>
      <w:r>
        <w:rPr>
          <w:color w:val="000000"/>
        </w:rPr>
        <w:t xml:space="preserve"> of understory vegetation. </w:t>
      </w:r>
    </w:p>
    <w:p w14:paraId="00000018" w14:textId="77777777" w:rsidR="00C15D1A" w:rsidRDefault="00C15D1A">
      <w:pPr>
        <w:spacing w:line="480" w:lineRule="auto"/>
        <w:rPr>
          <w:color w:val="000000"/>
        </w:rPr>
      </w:pPr>
    </w:p>
    <w:p w14:paraId="00000019" w14:textId="2DC2F479" w:rsidR="00C15D1A" w:rsidRDefault="00AE02C4">
      <w:pPr>
        <w:spacing w:line="480" w:lineRule="auto"/>
        <w:rPr>
          <w:color w:val="000000"/>
        </w:rPr>
      </w:pPr>
      <w:r>
        <w:rPr>
          <w:color w:val="000000"/>
        </w:rPr>
        <w:t xml:space="preserve">We recorded species present and percent cover of understory vegetation within </w:t>
      </w:r>
      <w:r>
        <w:t xml:space="preserve">5 </w:t>
      </w:r>
      <w:r>
        <w:rPr>
          <w:color w:val="000000"/>
        </w:rPr>
        <w:t>1-meter</w:t>
      </w:r>
      <w:r>
        <w:rPr>
          <w:color w:val="000000"/>
          <w:vertAlign w:val="superscript"/>
        </w:rPr>
        <w:t xml:space="preserve">2 </w:t>
      </w:r>
      <w:r>
        <w:rPr>
          <w:color w:val="000000"/>
        </w:rPr>
        <w:t>subsamples within each plot</w:t>
      </w:r>
      <w:r w:rsidR="00517427">
        <w:rPr>
          <w:color w:val="000000"/>
        </w:rPr>
        <w:t xml:space="preserve"> and identified s</w:t>
      </w:r>
      <w:r>
        <w:rPr>
          <w:color w:val="000000"/>
        </w:rPr>
        <w:t>pecies</w:t>
      </w:r>
      <w:r w:rsidR="00517427">
        <w:rPr>
          <w:color w:val="000000"/>
        </w:rPr>
        <w:t xml:space="preserve"> </w:t>
      </w:r>
      <w:r>
        <w:rPr>
          <w:color w:val="000000"/>
        </w:rPr>
        <w:t xml:space="preserve">according to regional guides (Mackinnon et al. 2004, </w:t>
      </w:r>
      <w:proofErr w:type="spellStart"/>
      <w:r>
        <w:rPr>
          <w:color w:val="000000"/>
        </w:rPr>
        <w:t>Laursen</w:t>
      </w:r>
      <w:proofErr w:type="spellEnd"/>
      <w:r>
        <w:rPr>
          <w:color w:val="000000"/>
        </w:rPr>
        <w:t xml:space="preserve"> and </w:t>
      </w:r>
      <w:proofErr w:type="spellStart"/>
      <w:r>
        <w:rPr>
          <w:color w:val="000000"/>
        </w:rPr>
        <w:t>Seppelt</w:t>
      </w:r>
      <w:proofErr w:type="spellEnd"/>
      <w:r>
        <w:rPr>
          <w:color w:val="000000"/>
        </w:rPr>
        <w:t xml:space="preserve"> 2010, </w:t>
      </w:r>
      <w:proofErr w:type="spellStart"/>
      <w:r>
        <w:rPr>
          <w:color w:val="000000"/>
        </w:rPr>
        <w:t>Hulten</w:t>
      </w:r>
      <w:proofErr w:type="spellEnd"/>
      <w:r>
        <w:rPr>
          <w:color w:val="000000"/>
        </w:rPr>
        <w:t xml:space="preserve"> 1968). When individuals were unidentifiable to the species level, the genus level was used. </w:t>
      </w:r>
    </w:p>
    <w:p w14:paraId="0000001A" w14:textId="77777777" w:rsidR="00C15D1A" w:rsidRDefault="00C15D1A">
      <w:pPr>
        <w:spacing w:line="480" w:lineRule="auto"/>
        <w:rPr>
          <w:color w:val="000000"/>
        </w:rPr>
      </w:pPr>
    </w:p>
    <w:p w14:paraId="0000001B" w14:textId="1B6F7EED" w:rsidR="00C15D1A" w:rsidRDefault="00AE02C4">
      <w:pPr>
        <w:spacing w:line="480" w:lineRule="auto"/>
        <w:rPr>
          <w:ins w:id="66" w:author="Trevor Carter" w:date="2021-10-12T19:45:00Z"/>
          <w:color w:val="000000"/>
        </w:rPr>
      </w:pPr>
      <w:r>
        <w:rPr>
          <w:color w:val="000000"/>
        </w:rPr>
        <w:t xml:space="preserve">To capture canopy openness as it relates to light availability, we took skyward hemispherical photographs at the center of each plot. Pixels were classified as “sky” or “non-sky” using Gap </w:t>
      </w:r>
      <w:r>
        <w:rPr>
          <w:color w:val="000000"/>
        </w:rPr>
        <w:lastRenderedPageBreak/>
        <w:t xml:space="preserve">Light Analyzer (GLA) software, which was then used to quantity canopy openness (Frazer et al. 1999). </w:t>
      </w:r>
    </w:p>
    <w:p w14:paraId="1F650871" w14:textId="337FA8FD" w:rsidR="00213485" w:rsidRDefault="00213485">
      <w:pPr>
        <w:spacing w:line="480" w:lineRule="auto"/>
        <w:rPr>
          <w:ins w:id="67" w:author="Trevor Carter" w:date="2021-10-12T19:45:00Z"/>
          <w:color w:val="000000"/>
        </w:rPr>
      </w:pPr>
    </w:p>
    <w:p w14:paraId="4382D14B" w14:textId="48325DE3" w:rsidR="00213485" w:rsidRDefault="00213485">
      <w:pPr>
        <w:spacing w:line="480" w:lineRule="auto"/>
        <w:rPr>
          <w:color w:val="000000"/>
        </w:rPr>
      </w:pPr>
      <w:ins w:id="68" w:author="Trevor Carter" w:date="2021-10-12T19:45:00Z">
        <w:r>
          <w:rPr>
            <w:color w:val="000000"/>
          </w:rPr>
          <w:t>FT sampling…</w:t>
        </w:r>
      </w:ins>
    </w:p>
    <w:p w14:paraId="0000001C" w14:textId="77777777" w:rsidR="00C15D1A" w:rsidRDefault="00C15D1A">
      <w:pPr>
        <w:spacing w:line="480" w:lineRule="auto"/>
        <w:rPr>
          <w:color w:val="000000"/>
        </w:rPr>
      </w:pPr>
    </w:p>
    <w:p w14:paraId="00000020" w14:textId="7D686117" w:rsidR="00C15D1A" w:rsidRPr="00D22750" w:rsidRDefault="00AE02C4" w:rsidP="00D22750">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Data analysis</w:t>
      </w:r>
    </w:p>
    <w:p w14:paraId="00000021" w14:textId="0CA36E8F" w:rsidR="00C15D1A" w:rsidRDefault="00AE02C4">
      <w:pPr>
        <w:spacing w:line="480" w:lineRule="auto"/>
        <w:rPr>
          <w:ins w:id="69" w:author="Trevor Carter" w:date="2021-10-12T19:46:00Z"/>
          <w:color w:val="000000"/>
        </w:rPr>
      </w:pPr>
      <w:r>
        <w:rPr>
          <w:color w:val="000000"/>
        </w:rPr>
        <w:t>To evaluate how plant communities in reburned stands differ according to reburn history, we used presenc</w:t>
      </w:r>
      <w:r w:rsidR="00D22750">
        <w:rPr>
          <w:color w:val="000000"/>
        </w:rPr>
        <w:t xml:space="preserve">e and cover </w:t>
      </w:r>
      <w:r>
        <w:rPr>
          <w:color w:val="000000"/>
        </w:rPr>
        <w:t xml:space="preserve">data of individual species to calculate </w:t>
      </w:r>
      <w:r w:rsidR="00D22750">
        <w:rPr>
          <w:color w:val="000000"/>
        </w:rPr>
        <w:t>a Bray Curtis dissimilarity value</w:t>
      </w:r>
      <w:r w:rsidR="005C74E6">
        <w:rPr>
          <w:color w:val="000000"/>
        </w:rPr>
        <w:t xml:space="preserve"> for each plot (</w:t>
      </w:r>
      <w:proofErr w:type="spellStart"/>
      <w:r w:rsidR="005C74E6">
        <w:rPr>
          <w:color w:val="000000"/>
        </w:rPr>
        <w:t>Beals</w:t>
      </w:r>
      <w:proofErr w:type="spellEnd"/>
      <w:r w:rsidR="005C74E6">
        <w:rPr>
          <w:color w:val="000000"/>
        </w:rPr>
        <w:t xml:space="preserve"> 1984)</w:t>
      </w:r>
      <w:r w:rsidR="00423B2A">
        <w:rPr>
          <w:color w:val="000000"/>
        </w:rPr>
        <w:t xml:space="preserve"> using the ‘vegan’ package (CITE)</w:t>
      </w:r>
      <w:r>
        <w:rPr>
          <w:color w:val="000000"/>
        </w:rPr>
        <w:t xml:space="preserve">. </w:t>
      </w:r>
      <w:r w:rsidR="00CF1886">
        <w:rPr>
          <w:color w:val="000000"/>
        </w:rPr>
        <w:t xml:space="preserve">To test our hypotheses about the mechanisms driving understory community richness, we used generalized linear regression to model changes in Bray Curtis dissimilarity values and cover against fire history, light availability and stand density. We performed all data analysis in R version ## (R Core Team ##). </w:t>
      </w:r>
    </w:p>
    <w:p w14:paraId="74D5134D" w14:textId="3DC92A0E" w:rsidR="00213485" w:rsidRDefault="00213485">
      <w:pPr>
        <w:spacing w:line="480" w:lineRule="auto"/>
        <w:rPr>
          <w:ins w:id="70" w:author="Trevor Carter" w:date="2021-10-12T19:47:00Z"/>
          <w:color w:val="000000"/>
        </w:rPr>
      </w:pPr>
      <w:ins w:id="71" w:author="Trevor Carter" w:date="2021-10-12T19:46:00Z">
        <w:r>
          <w:rPr>
            <w:color w:val="000000"/>
          </w:rPr>
          <w:t xml:space="preserve">Might want to add an ordination to visualize the differences in </w:t>
        </w:r>
      </w:ins>
      <w:ins w:id="72" w:author="Trevor Carter" w:date="2021-10-12T19:47:00Z">
        <w:r>
          <w:rPr>
            <w:color w:val="000000"/>
          </w:rPr>
          <w:t xml:space="preserve">understory community. </w:t>
        </w:r>
      </w:ins>
    </w:p>
    <w:p w14:paraId="695F21BE" w14:textId="092D9125" w:rsidR="00213485" w:rsidRDefault="00213485">
      <w:pPr>
        <w:spacing w:line="480" w:lineRule="auto"/>
        <w:rPr>
          <w:color w:val="000000"/>
        </w:rPr>
      </w:pPr>
      <w:ins w:id="73" w:author="Trevor Carter" w:date="2021-10-12T19:47:00Z">
        <w:r>
          <w:rPr>
            <w:color w:val="000000"/>
          </w:rPr>
          <w:t xml:space="preserve">Also add a section about the </w:t>
        </w:r>
        <w:proofErr w:type="spellStart"/>
        <w:r>
          <w:rPr>
            <w:color w:val="000000"/>
          </w:rPr>
          <w:t>lm</w:t>
        </w:r>
        <w:proofErr w:type="spellEnd"/>
        <w:r>
          <w:rPr>
            <w:color w:val="000000"/>
          </w:rPr>
          <w:t xml:space="preserve"> for traits. Are you planning on doing a species specific approach or CWM approach? </w:t>
        </w:r>
      </w:ins>
    </w:p>
    <w:p w14:paraId="00000022" w14:textId="77777777" w:rsidR="00C15D1A" w:rsidRDefault="00C15D1A">
      <w:pPr>
        <w:spacing w:line="480" w:lineRule="auto"/>
        <w:rPr>
          <w:color w:val="000000"/>
        </w:rPr>
      </w:pPr>
    </w:p>
    <w:p w14:paraId="00000023" w14:textId="77777777" w:rsidR="00C15D1A" w:rsidRDefault="00AE02C4">
      <w:pPr>
        <w:pStyle w:val="Heading2"/>
      </w:pPr>
      <w:bookmarkStart w:id="74" w:name="_heading=h.3znysh7" w:colFirst="0" w:colLast="0"/>
      <w:bookmarkEnd w:id="74"/>
      <w:r>
        <w:t>Results</w:t>
      </w:r>
    </w:p>
    <w:p w14:paraId="00000024" w14:textId="5201F879" w:rsidR="00C15D1A" w:rsidRDefault="00664F85" w:rsidP="00664F85">
      <w:pPr>
        <w:pStyle w:val="Heading3"/>
      </w:pPr>
      <w:r>
        <w:t>Species composition</w:t>
      </w:r>
    </w:p>
    <w:p w14:paraId="30A61A64" w14:textId="112100E1" w:rsidR="006B6757" w:rsidRDefault="006B6757" w:rsidP="006B6757">
      <w:pPr>
        <w:spacing w:line="480" w:lineRule="auto"/>
      </w:pPr>
      <w:r>
        <w:t xml:space="preserve">111 unique species </w:t>
      </w:r>
      <w:r w:rsidR="00CF6544">
        <w:t xml:space="preserve">and 41 genera </w:t>
      </w:r>
      <w:r>
        <w:t xml:space="preserve">of understory and overstory plants (including moss and lichen) were present across plots (n = 26) (Table 1, Table 2). </w:t>
      </w:r>
      <w:r w:rsidR="00CF6544">
        <w:t xml:space="preserve">Moss made up 22.5% of the unique species observed (n = 25), followed by lichen (13%, n = 15), evergreen shrubs (9.%, n = 10), forbs (8%, n = 9), graminoids (4.5%, n = 5) and finally seedless vascular species (2.7%, n = 3). </w:t>
      </w:r>
    </w:p>
    <w:p w14:paraId="2EF8809E" w14:textId="77777777" w:rsidR="006B6757" w:rsidRPr="006B6757" w:rsidRDefault="006B6757" w:rsidP="006B6757"/>
    <w:tbl>
      <w:tblPr>
        <w:tblStyle w:val="PlainTable2"/>
        <w:tblW w:w="0" w:type="auto"/>
        <w:tblLook w:val="04A0" w:firstRow="1" w:lastRow="0" w:firstColumn="1" w:lastColumn="0" w:noHBand="0" w:noVBand="1"/>
      </w:tblPr>
      <w:tblGrid>
        <w:gridCol w:w="1665"/>
        <w:gridCol w:w="1719"/>
        <w:gridCol w:w="1588"/>
        <w:gridCol w:w="1588"/>
        <w:gridCol w:w="1395"/>
        <w:gridCol w:w="1395"/>
      </w:tblGrid>
      <w:tr w:rsidR="006D7124" w14:paraId="3A4DA87D" w14:textId="77777777" w:rsidTr="006D71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Borders>
              <w:top w:val="nil"/>
            </w:tcBorders>
          </w:tcPr>
          <w:p w14:paraId="01913291" w14:textId="3AD71A45" w:rsidR="006D7124" w:rsidRPr="006D7124" w:rsidRDefault="006D7124" w:rsidP="00651D5F">
            <w:commentRangeStart w:id="75"/>
            <w:commentRangeStart w:id="76"/>
            <w:r w:rsidRPr="006D7124">
              <w:t xml:space="preserve">Table 1. Lichen and moss species present across plots. </w:t>
            </w:r>
            <w:commentRangeEnd w:id="75"/>
            <w:r w:rsidR="00CF6544">
              <w:rPr>
                <w:rStyle w:val="CommentReference"/>
                <w:b w:val="0"/>
                <w:bCs w:val="0"/>
              </w:rPr>
              <w:commentReference w:id="75"/>
            </w:r>
            <w:commentRangeEnd w:id="76"/>
            <w:r w:rsidR="00EF15A9">
              <w:rPr>
                <w:rStyle w:val="CommentReference"/>
                <w:b w:val="0"/>
                <w:bCs w:val="0"/>
              </w:rPr>
              <w:commentReference w:id="76"/>
            </w:r>
          </w:p>
        </w:tc>
      </w:tr>
      <w:tr w:rsidR="008B3AC0" w14:paraId="10FCED28" w14:textId="5C190964"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bottom w:val="single" w:sz="4" w:space="0" w:color="auto"/>
            </w:tcBorders>
          </w:tcPr>
          <w:p w14:paraId="41A6EBEE" w14:textId="0014CC1D" w:rsidR="008B3AC0" w:rsidRPr="006D7124" w:rsidRDefault="008B3AC0" w:rsidP="00651D5F">
            <w:pPr>
              <w:rPr>
                <w:b w:val="0"/>
                <w:bCs w:val="0"/>
              </w:rPr>
            </w:pPr>
            <w:r w:rsidRPr="006D7124">
              <w:rPr>
                <w:b w:val="0"/>
                <w:bCs w:val="0"/>
              </w:rPr>
              <w:t>Genus</w:t>
            </w:r>
          </w:p>
        </w:tc>
        <w:tc>
          <w:tcPr>
            <w:tcW w:w="1719" w:type="dxa"/>
            <w:tcBorders>
              <w:bottom w:val="single" w:sz="4" w:space="0" w:color="auto"/>
            </w:tcBorders>
          </w:tcPr>
          <w:p w14:paraId="3BB5CEFF" w14:textId="5C9E650A" w:rsidR="008B3AC0" w:rsidRDefault="008B3AC0" w:rsidP="00651D5F">
            <w:pPr>
              <w:cnfStyle w:val="000000100000" w:firstRow="0" w:lastRow="0" w:firstColumn="0" w:lastColumn="0" w:oddVBand="0" w:evenVBand="0" w:oddHBand="1" w:evenHBand="0" w:firstRowFirstColumn="0" w:firstRowLastColumn="0" w:lastRowFirstColumn="0" w:lastRowLastColumn="0"/>
            </w:pPr>
            <w:r>
              <w:t>Species</w:t>
            </w:r>
          </w:p>
        </w:tc>
        <w:tc>
          <w:tcPr>
            <w:tcW w:w="1588" w:type="dxa"/>
            <w:tcBorders>
              <w:bottom w:val="single" w:sz="4" w:space="0" w:color="auto"/>
            </w:tcBorders>
          </w:tcPr>
          <w:p w14:paraId="48D2D5B1" w14:textId="1C963A98" w:rsidR="008B3AC0" w:rsidRDefault="008B3AC0" w:rsidP="00651D5F">
            <w:pPr>
              <w:cnfStyle w:val="000000100000" w:firstRow="0" w:lastRow="0" w:firstColumn="0" w:lastColumn="0" w:oddVBand="0" w:evenVBand="0" w:oddHBand="1" w:evenHBand="0" w:firstRowFirstColumn="0" w:firstRowLastColumn="0" w:lastRowFirstColumn="0" w:lastRowLastColumn="0"/>
            </w:pPr>
            <w:r>
              <w:t>n in 0x burn</w:t>
            </w:r>
          </w:p>
        </w:tc>
        <w:tc>
          <w:tcPr>
            <w:tcW w:w="1588" w:type="dxa"/>
            <w:tcBorders>
              <w:bottom w:val="single" w:sz="4" w:space="0" w:color="auto"/>
            </w:tcBorders>
          </w:tcPr>
          <w:p w14:paraId="5B5CC4F6" w14:textId="7A034F41" w:rsidR="008B3AC0" w:rsidRDefault="008B3AC0" w:rsidP="00651D5F">
            <w:pPr>
              <w:cnfStyle w:val="000000100000" w:firstRow="0" w:lastRow="0" w:firstColumn="0" w:lastColumn="0" w:oddVBand="0" w:evenVBand="0" w:oddHBand="1" w:evenHBand="0" w:firstRowFirstColumn="0" w:firstRowLastColumn="0" w:lastRowFirstColumn="0" w:lastRowLastColumn="0"/>
            </w:pPr>
            <w:r>
              <w:t>n in 1x burn</w:t>
            </w:r>
          </w:p>
        </w:tc>
        <w:tc>
          <w:tcPr>
            <w:tcW w:w="1395" w:type="dxa"/>
            <w:tcBorders>
              <w:bottom w:val="single" w:sz="4" w:space="0" w:color="auto"/>
            </w:tcBorders>
          </w:tcPr>
          <w:p w14:paraId="6D44D84A" w14:textId="0A86B74C" w:rsidR="008B3AC0" w:rsidRDefault="008B3AC0" w:rsidP="00651D5F">
            <w:pPr>
              <w:cnfStyle w:val="000000100000" w:firstRow="0" w:lastRow="0" w:firstColumn="0" w:lastColumn="0" w:oddVBand="0" w:evenVBand="0" w:oddHBand="1" w:evenHBand="0" w:firstRowFirstColumn="0" w:firstRowLastColumn="0" w:lastRowFirstColumn="0" w:lastRowLastColumn="0"/>
            </w:pPr>
            <w:r>
              <w:t>n in 2x burn</w:t>
            </w:r>
          </w:p>
        </w:tc>
        <w:tc>
          <w:tcPr>
            <w:tcW w:w="1395" w:type="dxa"/>
            <w:tcBorders>
              <w:bottom w:val="single" w:sz="4" w:space="0" w:color="auto"/>
            </w:tcBorders>
          </w:tcPr>
          <w:p w14:paraId="478A2848" w14:textId="28D4634B" w:rsidR="008B3AC0" w:rsidRDefault="008B3AC0" w:rsidP="00651D5F">
            <w:pPr>
              <w:cnfStyle w:val="000000100000" w:firstRow="0" w:lastRow="0" w:firstColumn="0" w:lastColumn="0" w:oddVBand="0" w:evenVBand="0" w:oddHBand="1" w:evenHBand="0" w:firstRowFirstColumn="0" w:firstRowLastColumn="0" w:lastRowFirstColumn="0" w:lastRowLastColumn="0"/>
            </w:pPr>
            <w:r>
              <w:t>n in 3x burn</w:t>
            </w:r>
          </w:p>
        </w:tc>
      </w:tr>
      <w:tr w:rsidR="006D7124" w14:paraId="01A56CB8" w14:textId="1A381BAA" w:rsidTr="006D7124">
        <w:tc>
          <w:tcPr>
            <w:cnfStyle w:val="001000000000" w:firstRow="0" w:lastRow="0" w:firstColumn="1" w:lastColumn="0" w:oddVBand="0" w:evenVBand="0" w:oddHBand="0" w:evenHBand="0" w:firstRowFirstColumn="0" w:firstRowLastColumn="0" w:lastRowFirstColumn="0" w:lastRowLastColumn="0"/>
            <w:tcW w:w="1665" w:type="dxa"/>
            <w:vMerge w:val="restart"/>
            <w:tcBorders>
              <w:top w:val="single" w:sz="4" w:space="0" w:color="auto"/>
            </w:tcBorders>
          </w:tcPr>
          <w:p w14:paraId="5222DE90" w14:textId="49FAEEBB" w:rsidR="006D7124" w:rsidRPr="006D7124" w:rsidRDefault="006D7124" w:rsidP="00651D5F">
            <w:pPr>
              <w:rPr>
                <w:b w:val="0"/>
                <w:bCs w:val="0"/>
                <w:i/>
                <w:iCs/>
              </w:rPr>
            </w:pPr>
            <w:proofErr w:type="spellStart"/>
            <w:r w:rsidRPr="006D7124">
              <w:rPr>
                <w:b w:val="0"/>
                <w:bCs w:val="0"/>
                <w:i/>
                <w:iCs/>
              </w:rPr>
              <w:lastRenderedPageBreak/>
              <w:t>Cladonia</w:t>
            </w:r>
            <w:proofErr w:type="spellEnd"/>
          </w:p>
        </w:tc>
        <w:tc>
          <w:tcPr>
            <w:tcW w:w="1719" w:type="dxa"/>
            <w:tcBorders>
              <w:top w:val="single" w:sz="4" w:space="0" w:color="auto"/>
              <w:bottom w:val="nil"/>
            </w:tcBorders>
          </w:tcPr>
          <w:p w14:paraId="1EC11BA6" w14:textId="51797089" w:rsidR="006D7124" w:rsidRPr="006D7124" w:rsidRDefault="006D7124" w:rsidP="00651D5F">
            <w:pPr>
              <w:cnfStyle w:val="000000000000" w:firstRow="0" w:lastRow="0" w:firstColumn="0" w:lastColumn="0" w:oddVBand="0" w:evenVBand="0" w:oddHBand="0" w:evenHBand="0" w:firstRowFirstColumn="0" w:firstRowLastColumn="0" w:lastRowFirstColumn="0" w:lastRowLastColumn="0"/>
              <w:rPr>
                <w:i/>
                <w:iCs/>
              </w:rPr>
            </w:pPr>
            <w:proofErr w:type="spellStart"/>
            <w:r w:rsidRPr="006D7124">
              <w:rPr>
                <w:i/>
                <w:iCs/>
              </w:rPr>
              <w:t>clorophaeau</w:t>
            </w:r>
            <w:proofErr w:type="spellEnd"/>
          </w:p>
        </w:tc>
        <w:tc>
          <w:tcPr>
            <w:tcW w:w="1588" w:type="dxa"/>
            <w:tcBorders>
              <w:top w:val="single" w:sz="4" w:space="0" w:color="auto"/>
              <w:bottom w:val="nil"/>
            </w:tcBorders>
          </w:tcPr>
          <w:p w14:paraId="714E60E8" w14:textId="201F35E6" w:rsidR="006D7124" w:rsidRDefault="006D7124" w:rsidP="00651D5F">
            <w:pPr>
              <w:cnfStyle w:val="000000000000" w:firstRow="0" w:lastRow="0" w:firstColumn="0" w:lastColumn="0" w:oddVBand="0" w:evenVBand="0" w:oddHBand="0" w:evenHBand="0" w:firstRowFirstColumn="0" w:firstRowLastColumn="0" w:lastRowFirstColumn="0" w:lastRowLastColumn="0"/>
            </w:pPr>
            <w:r>
              <w:t>0</w:t>
            </w:r>
          </w:p>
        </w:tc>
        <w:tc>
          <w:tcPr>
            <w:tcW w:w="1588" w:type="dxa"/>
            <w:tcBorders>
              <w:top w:val="single" w:sz="4" w:space="0" w:color="auto"/>
              <w:bottom w:val="nil"/>
            </w:tcBorders>
          </w:tcPr>
          <w:p w14:paraId="66E8878F"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4" w:space="0" w:color="auto"/>
              <w:bottom w:val="nil"/>
            </w:tcBorders>
          </w:tcPr>
          <w:p w14:paraId="4CEB2EE0"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4" w:space="0" w:color="auto"/>
              <w:bottom w:val="nil"/>
            </w:tcBorders>
          </w:tcPr>
          <w:p w14:paraId="758A0380"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6D7124" w14:paraId="1DD088C9" w14:textId="4AB52EEC"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vMerge/>
          </w:tcPr>
          <w:p w14:paraId="4248744F" w14:textId="77777777" w:rsidR="006D7124" w:rsidRPr="006D7124" w:rsidRDefault="006D7124" w:rsidP="00651D5F">
            <w:pPr>
              <w:rPr>
                <w:i/>
                <w:iCs/>
              </w:rPr>
            </w:pPr>
          </w:p>
        </w:tc>
        <w:tc>
          <w:tcPr>
            <w:tcW w:w="1719" w:type="dxa"/>
            <w:tcBorders>
              <w:top w:val="nil"/>
              <w:bottom w:val="nil"/>
            </w:tcBorders>
          </w:tcPr>
          <w:p w14:paraId="70A2CDA5" w14:textId="5E847AC5" w:rsidR="006D7124" w:rsidRPr="006D7124" w:rsidRDefault="006D7124" w:rsidP="00651D5F">
            <w:pPr>
              <w:cnfStyle w:val="000000100000" w:firstRow="0" w:lastRow="0" w:firstColumn="0" w:lastColumn="0" w:oddVBand="0" w:evenVBand="0" w:oddHBand="1" w:evenHBand="0" w:firstRowFirstColumn="0" w:firstRowLastColumn="0" w:lastRowFirstColumn="0" w:lastRowLastColumn="0"/>
              <w:rPr>
                <w:i/>
                <w:iCs/>
              </w:rPr>
            </w:pPr>
            <w:proofErr w:type="spellStart"/>
            <w:r w:rsidRPr="006D7124">
              <w:rPr>
                <w:i/>
                <w:iCs/>
              </w:rPr>
              <w:t>rangiferina</w:t>
            </w:r>
            <w:proofErr w:type="spellEnd"/>
          </w:p>
        </w:tc>
        <w:tc>
          <w:tcPr>
            <w:tcW w:w="1588" w:type="dxa"/>
            <w:tcBorders>
              <w:top w:val="nil"/>
              <w:bottom w:val="nil"/>
            </w:tcBorders>
          </w:tcPr>
          <w:p w14:paraId="30B81B2B"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21F70D93"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34F2BDDB"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23D60374"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D7124" w14:paraId="57D1635A" w14:textId="644F4C4F" w:rsidTr="006D7124">
        <w:tc>
          <w:tcPr>
            <w:cnfStyle w:val="001000000000" w:firstRow="0" w:lastRow="0" w:firstColumn="1" w:lastColumn="0" w:oddVBand="0" w:evenVBand="0" w:oddHBand="0" w:evenHBand="0" w:firstRowFirstColumn="0" w:firstRowLastColumn="0" w:lastRowFirstColumn="0" w:lastRowLastColumn="0"/>
            <w:tcW w:w="1665" w:type="dxa"/>
            <w:vMerge/>
          </w:tcPr>
          <w:p w14:paraId="641C4C54" w14:textId="77777777" w:rsidR="006D7124" w:rsidRPr="006D7124" w:rsidRDefault="006D7124" w:rsidP="00651D5F">
            <w:pPr>
              <w:rPr>
                <w:i/>
                <w:iCs/>
              </w:rPr>
            </w:pPr>
          </w:p>
        </w:tc>
        <w:tc>
          <w:tcPr>
            <w:tcW w:w="1719" w:type="dxa"/>
            <w:tcBorders>
              <w:top w:val="nil"/>
              <w:bottom w:val="nil"/>
            </w:tcBorders>
          </w:tcPr>
          <w:p w14:paraId="2CA90D08" w14:textId="245E7F10" w:rsidR="006D7124" w:rsidRPr="006D7124" w:rsidRDefault="006D7124" w:rsidP="00651D5F">
            <w:pPr>
              <w:cnfStyle w:val="000000000000" w:firstRow="0" w:lastRow="0" w:firstColumn="0" w:lastColumn="0" w:oddVBand="0" w:evenVBand="0" w:oddHBand="0" w:evenHBand="0" w:firstRowFirstColumn="0" w:firstRowLastColumn="0" w:lastRowFirstColumn="0" w:lastRowLastColumn="0"/>
              <w:rPr>
                <w:i/>
                <w:iCs/>
              </w:rPr>
            </w:pPr>
            <w:r w:rsidRPr="006D7124">
              <w:rPr>
                <w:i/>
                <w:iCs/>
              </w:rPr>
              <w:t>borealis</w:t>
            </w:r>
          </w:p>
        </w:tc>
        <w:tc>
          <w:tcPr>
            <w:tcW w:w="1588" w:type="dxa"/>
            <w:tcBorders>
              <w:top w:val="nil"/>
              <w:bottom w:val="nil"/>
            </w:tcBorders>
          </w:tcPr>
          <w:p w14:paraId="6C65AF90"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140D2858"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090D0E95"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512F645D"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6D7124" w14:paraId="637BEBA5" w14:textId="222A32AE"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vMerge/>
          </w:tcPr>
          <w:p w14:paraId="16DD540E" w14:textId="77777777" w:rsidR="006D7124" w:rsidRPr="006D7124" w:rsidRDefault="006D7124" w:rsidP="00651D5F">
            <w:pPr>
              <w:rPr>
                <w:i/>
                <w:iCs/>
              </w:rPr>
            </w:pPr>
          </w:p>
        </w:tc>
        <w:tc>
          <w:tcPr>
            <w:tcW w:w="1719" w:type="dxa"/>
            <w:tcBorders>
              <w:top w:val="nil"/>
              <w:bottom w:val="nil"/>
            </w:tcBorders>
          </w:tcPr>
          <w:p w14:paraId="43EE6731" w14:textId="771F3501" w:rsidR="006D7124" w:rsidRPr="006D7124" w:rsidRDefault="006D7124" w:rsidP="00651D5F">
            <w:pPr>
              <w:cnfStyle w:val="000000100000" w:firstRow="0" w:lastRow="0" w:firstColumn="0" w:lastColumn="0" w:oddVBand="0" w:evenVBand="0" w:oddHBand="1" w:evenHBand="0" w:firstRowFirstColumn="0" w:firstRowLastColumn="0" w:lastRowFirstColumn="0" w:lastRowLastColumn="0"/>
              <w:rPr>
                <w:i/>
                <w:iCs/>
              </w:rPr>
            </w:pPr>
            <w:proofErr w:type="spellStart"/>
            <w:r w:rsidRPr="006D7124">
              <w:rPr>
                <w:i/>
                <w:iCs/>
              </w:rPr>
              <w:t>belliflora</w:t>
            </w:r>
            <w:proofErr w:type="spellEnd"/>
          </w:p>
        </w:tc>
        <w:tc>
          <w:tcPr>
            <w:tcW w:w="1588" w:type="dxa"/>
            <w:tcBorders>
              <w:top w:val="nil"/>
              <w:bottom w:val="nil"/>
            </w:tcBorders>
          </w:tcPr>
          <w:p w14:paraId="2BF98EEE"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1FED08EB"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58F6A691"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47E71075"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D7124" w14:paraId="6A8EE5CD" w14:textId="066F2AC7" w:rsidTr="006D7124">
        <w:tc>
          <w:tcPr>
            <w:cnfStyle w:val="001000000000" w:firstRow="0" w:lastRow="0" w:firstColumn="1" w:lastColumn="0" w:oddVBand="0" w:evenVBand="0" w:oddHBand="0" w:evenHBand="0" w:firstRowFirstColumn="0" w:firstRowLastColumn="0" w:lastRowFirstColumn="0" w:lastRowLastColumn="0"/>
            <w:tcW w:w="1665" w:type="dxa"/>
            <w:vMerge/>
            <w:tcBorders>
              <w:bottom w:val="nil"/>
            </w:tcBorders>
          </w:tcPr>
          <w:p w14:paraId="240C15B3" w14:textId="77777777" w:rsidR="006D7124" w:rsidRPr="006D7124" w:rsidRDefault="006D7124" w:rsidP="00651D5F">
            <w:pPr>
              <w:rPr>
                <w:i/>
                <w:iCs/>
              </w:rPr>
            </w:pPr>
          </w:p>
        </w:tc>
        <w:tc>
          <w:tcPr>
            <w:tcW w:w="1719" w:type="dxa"/>
            <w:tcBorders>
              <w:top w:val="nil"/>
              <w:bottom w:val="nil"/>
            </w:tcBorders>
          </w:tcPr>
          <w:p w14:paraId="7EA9380F" w14:textId="34D2C099" w:rsidR="006D7124" w:rsidRPr="006D7124" w:rsidRDefault="006D7124" w:rsidP="00651D5F">
            <w:pPr>
              <w:cnfStyle w:val="000000000000" w:firstRow="0" w:lastRow="0" w:firstColumn="0" w:lastColumn="0" w:oddVBand="0" w:evenVBand="0" w:oddHBand="0" w:evenHBand="0" w:firstRowFirstColumn="0" w:firstRowLastColumn="0" w:lastRowFirstColumn="0" w:lastRowLastColumn="0"/>
              <w:rPr>
                <w:i/>
                <w:iCs/>
              </w:rPr>
            </w:pPr>
            <w:proofErr w:type="spellStart"/>
            <w:r w:rsidRPr="006D7124">
              <w:rPr>
                <w:i/>
                <w:iCs/>
              </w:rPr>
              <w:t>squarosa</w:t>
            </w:r>
            <w:proofErr w:type="spellEnd"/>
          </w:p>
        </w:tc>
        <w:tc>
          <w:tcPr>
            <w:tcW w:w="1588" w:type="dxa"/>
            <w:tcBorders>
              <w:top w:val="nil"/>
              <w:bottom w:val="nil"/>
            </w:tcBorders>
          </w:tcPr>
          <w:p w14:paraId="3CD894F4"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5BD73812"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684E4C0D"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71C8D8B3"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8B3AC0" w14:paraId="2DE475E6" w14:textId="412E4503"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0712CC75" w14:textId="530DA403" w:rsidR="008B3AC0" w:rsidRPr="006D7124" w:rsidRDefault="006D7124" w:rsidP="00651D5F">
            <w:pPr>
              <w:rPr>
                <w:i/>
                <w:iCs/>
              </w:rPr>
            </w:pPr>
            <w:proofErr w:type="spellStart"/>
            <w:r w:rsidRPr="006B6757">
              <w:rPr>
                <w:b w:val="0"/>
                <w:bCs w:val="0"/>
                <w:i/>
                <w:iCs/>
              </w:rPr>
              <w:t>M</w:t>
            </w:r>
            <w:r w:rsidRPr="006D7124">
              <w:rPr>
                <w:b w:val="0"/>
                <w:bCs w:val="0"/>
                <w:i/>
                <w:iCs/>
              </w:rPr>
              <w:t>ultivclavula</w:t>
            </w:r>
            <w:proofErr w:type="spellEnd"/>
          </w:p>
        </w:tc>
        <w:tc>
          <w:tcPr>
            <w:tcW w:w="1719" w:type="dxa"/>
            <w:tcBorders>
              <w:top w:val="nil"/>
              <w:bottom w:val="nil"/>
            </w:tcBorders>
          </w:tcPr>
          <w:p w14:paraId="773A55F4" w14:textId="0FB4FFDB" w:rsidR="008B3AC0" w:rsidRPr="006D7124" w:rsidRDefault="006D7124" w:rsidP="00651D5F">
            <w:pPr>
              <w:cnfStyle w:val="000000100000" w:firstRow="0" w:lastRow="0" w:firstColumn="0" w:lastColumn="0" w:oddVBand="0" w:evenVBand="0" w:oddHBand="1" w:evenHBand="0" w:firstRowFirstColumn="0" w:firstRowLastColumn="0" w:lastRowFirstColumn="0" w:lastRowLastColumn="0"/>
              <w:rPr>
                <w:i/>
                <w:iCs/>
              </w:rPr>
            </w:pPr>
            <w:proofErr w:type="spellStart"/>
            <w:r w:rsidRPr="006D7124">
              <w:rPr>
                <w:i/>
                <w:iCs/>
              </w:rPr>
              <w:t>mucida</w:t>
            </w:r>
            <w:proofErr w:type="spellEnd"/>
          </w:p>
        </w:tc>
        <w:tc>
          <w:tcPr>
            <w:tcW w:w="1588" w:type="dxa"/>
            <w:tcBorders>
              <w:top w:val="nil"/>
              <w:bottom w:val="nil"/>
            </w:tcBorders>
          </w:tcPr>
          <w:p w14:paraId="14006D5A"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6F6FC4F9"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0A0CA63A"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271A52D7"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r>
      <w:tr w:rsidR="008B3AC0" w14:paraId="15C7F381" w14:textId="37E8D846" w:rsidTr="006D7124">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308BD2B2" w14:textId="1DD89DB0" w:rsidR="008B3AC0" w:rsidRPr="006B6757" w:rsidRDefault="006D7124" w:rsidP="00651D5F">
            <w:pPr>
              <w:rPr>
                <w:b w:val="0"/>
                <w:bCs w:val="0"/>
              </w:rPr>
            </w:pPr>
            <w:proofErr w:type="spellStart"/>
            <w:r w:rsidRPr="006B6757">
              <w:rPr>
                <w:b w:val="0"/>
                <w:bCs w:val="0"/>
              </w:rPr>
              <w:t>Pelitigera</w:t>
            </w:r>
            <w:proofErr w:type="spellEnd"/>
          </w:p>
        </w:tc>
        <w:tc>
          <w:tcPr>
            <w:tcW w:w="1719" w:type="dxa"/>
            <w:tcBorders>
              <w:top w:val="nil"/>
              <w:bottom w:val="nil"/>
            </w:tcBorders>
          </w:tcPr>
          <w:p w14:paraId="7F1EBDD8" w14:textId="55DEBFB9" w:rsidR="008B3AC0" w:rsidRDefault="006D7124" w:rsidP="00651D5F">
            <w:pPr>
              <w:cnfStyle w:val="000000000000" w:firstRow="0" w:lastRow="0" w:firstColumn="0" w:lastColumn="0" w:oddVBand="0" w:evenVBand="0" w:oddHBand="0" w:evenHBand="0" w:firstRowFirstColumn="0" w:firstRowLastColumn="0" w:lastRowFirstColumn="0" w:lastRowLastColumn="0"/>
            </w:pPr>
            <w:proofErr w:type="spellStart"/>
            <w:r>
              <w:t>neopolydacta</w:t>
            </w:r>
            <w:proofErr w:type="spellEnd"/>
          </w:p>
        </w:tc>
        <w:tc>
          <w:tcPr>
            <w:tcW w:w="1588" w:type="dxa"/>
            <w:tcBorders>
              <w:top w:val="nil"/>
              <w:bottom w:val="nil"/>
            </w:tcBorders>
          </w:tcPr>
          <w:p w14:paraId="5965F6BC"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37B78076"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365A9294"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7ABDCAEB"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r>
      <w:tr w:rsidR="006D7124" w14:paraId="45C981C5" w14:textId="77777777"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65AF7C48" w14:textId="77777777" w:rsidR="006D7124" w:rsidRPr="006B6757" w:rsidRDefault="006D7124" w:rsidP="00651D5F">
            <w:pPr>
              <w:rPr>
                <w:b w:val="0"/>
                <w:bCs w:val="0"/>
              </w:rPr>
            </w:pPr>
          </w:p>
        </w:tc>
        <w:tc>
          <w:tcPr>
            <w:tcW w:w="1719" w:type="dxa"/>
            <w:tcBorders>
              <w:top w:val="nil"/>
              <w:bottom w:val="nil"/>
            </w:tcBorders>
          </w:tcPr>
          <w:p w14:paraId="183FBDDC" w14:textId="37C38F1E" w:rsidR="006D7124" w:rsidRDefault="006D7124" w:rsidP="00651D5F">
            <w:pPr>
              <w:cnfStyle w:val="000000100000" w:firstRow="0" w:lastRow="0" w:firstColumn="0" w:lastColumn="0" w:oddVBand="0" w:evenVBand="0" w:oddHBand="1" w:evenHBand="0" w:firstRowFirstColumn="0" w:firstRowLastColumn="0" w:lastRowFirstColumn="0" w:lastRowLastColumn="0"/>
            </w:pPr>
            <w:proofErr w:type="spellStart"/>
            <w:r>
              <w:t>apthosa</w:t>
            </w:r>
            <w:proofErr w:type="spellEnd"/>
          </w:p>
        </w:tc>
        <w:tc>
          <w:tcPr>
            <w:tcW w:w="1588" w:type="dxa"/>
            <w:tcBorders>
              <w:top w:val="nil"/>
              <w:bottom w:val="nil"/>
            </w:tcBorders>
          </w:tcPr>
          <w:p w14:paraId="60636362"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5FE884DC"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763DD917"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3DBE3A25"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D7124" w14:paraId="351ABAD3" w14:textId="77777777" w:rsidTr="006D7124">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11B0320C" w14:textId="64B2912A" w:rsidR="006D7124" w:rsidRPr="006B6757" w:rsidRDefault="006D7124" w:rsidP="00651D5F">
            <w:pPr>
              <w:rPr>
                <w:b w:val="0"/>
                <w:bCs w:val="0"/>
              </w:rPr>
            </w:pPr>
            <w:proofErr w:type="spellStart"/>
            <w:r w:rsidRPr="006B6757">
              <w:rPr>
                <w:b w:val="0"/>
                <w:bCs w:val="0"/>
              </w:rPr>
              <w:t>Nephoma</w:t>
            </w:r>
            <w:proofErr w:type="spellEnd"/>
          </w:p>
        </w:tc>
        <w:tc>
          <w:tcPr>
            <w:tcW w:w="1719" w:type="dxa"/>
            <w:tcBorders>
              <w:top w:val="nil"/>
              <w:bottom w:val="nil"/>
            </w:tcBorders>
          </w:tcPr>
          <w:p w14:paraId="2F7CAFAE" w14:textId="1A6D3688" w:rsidR="006D7124" w:rsidRDefault="006D7124" w:rsidP="00651D5F">
            <w:pPr>
              <w:cnfStyle w:val="000000000000" w:firstRow="0" w:lastRow="0" w:firstColumn="0" w:lastColumn="0" w:oddVBand="0" w:evenVBand="0" w:oddHBand="0" w:evenHBand="0" w:firstRowFirstColumn="0" w:firstRowLastColumn="0" w:lastRowFirstColumn="0" w:lastRowLastColumn="0"/>
            </w:pPr>
            <w:proofErr w:type="spellStart"/>
            <w:r>
              <w:t>resputinatum</w:t>
            </w:r>
            <w:proofErr w:type="spellEnd"/>
          </w:p>
        </w:tc>
        <w:tc>
          <w:tcPr>
            <w:tcW w:w="1588" w:type="dxa"/>
            <w:tcBorders>
              <w:top w:val="nil"/>
              <w:bottom w:val="nil"/>
            </w:tcBorders>
          </w:tcPr>
          <w:p w14:paraId="5D6C7E53"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2637275F"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2CEE2C99"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4831AF31"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6D7124" w14:paraId="46410BF9" w14:textId="77777777"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240C1E86" w14:textId="77777777" w:rsidR="006D7124" w:rsidRDefault="006D7124" w:rsidP="00651D5F"/>
        </w:tc>
        <w:tc>
          <w:tcPr>
            <w:tcW w:w="1719" w:type="dxa"/>
            <w:tcBorders>
              <w:top w:val="nil"/>
              <w:bottom w:val="nil"/>
            </w:tcBorders>
          </w:tcPr>
          <w:p w14:paraId="7FFBC4B5" w14:textId="03AEBD8A" w:rsidR="006D7124" w:rsidRDefault="006D7124" w:rsidP="00651D5F">
            <w:pPr>
              <w:cnfStyle w:val="000000100000" w:firstRow="0" w:lastRow="0" w:firstColumn="0" w:lastColumn="0" w:oddVBand="0" w:evenVBand="0" w:oddHBand="1" w:evenHBand="0" w:firstRowFirstColumn="0" w:firstRowLastColumn="0" w:lastRowFirstColumn="0" w:lastRowLastColumn="0"/>
            </w:pPr>
            <w:proofErr w:type="spellStart"/>
            <w:r>
              <w:t>espalidum</w:t>
            </w:r>
            <w:proofErr w:type="spellEnd"/>
          </w:p>
        </w:tc>
        <w:tc>
          <w:tcPr>
            <w:tcW w:w="1588" w:type="dxa"/>
            <w:tcBorders>
              <w:top w:val="nil"/>
              <w:bottom w:val="nil"/>
            </w:tcBorders>
          </w:tcPr>
          <w:p w14:paraId="78B63F46"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02A65373"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41DC0F5C"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32461930"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B6757" w14:paraId="340669D1" w14:textId="77777777" w:rsidTr="006D7124">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37E1152D" w14:textId="77777777" w:rsidR="006B6757" w:rsidRDefault="006B6757" w:rsidP="00651D5F"/>
        </w:tc>
        <w:tc>
          <w:tcPr>
            <w:tcW w:w="1719" w:type="dxa"/>
            <w:tcBorders>
              <w:top w:val="nil"/>
              <w:bottom w:val="nil"/>
            </w:tcBorders>
          </w:tcPr>
          <w:p w14:paraId="50F62C13"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0F05AEBF"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680D80B1"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690F060D"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00681551"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r>
    </w:tbl>
    <w:p w14:paraId="6A54BA5C" w14:textId="03F3BDE4" w:rsidR="00651D5F" w:rsidRPr="00651D5F" w:rsidRDefault="00651D5F" w:rsidP="00651D5F"/>
    <w:p w14:paraId="23AB8812" w14:textId="075D41AA" w:rsidR="00664F85" w:rsidRDefault="00664F85" w:rsidP="00664F85">
      <w:pPr>
        <w:pStyle w:val="Heading3"/>
      </w:pPr>
      <w:r>
        <w:t>Species cover</w:t>
      </w:r>
    </w:p>
    <w:p w14:paraId="1FACC2BE" w14:textId="2B56BE86" w:rsidR="00CF1886" w:rsidRPr="00CF1886" w:rsidRDefault="00CF1886" w:rsidP="00CF1886">
      <w:r>
        <w:t xml:space="preserve">Across </w:t>
      </w:r>
    </w:p>
    <w:p w14:paraId="09814FEA" w14:textId="5A330BBC" w:rsidR="00664F85" w:rsidRDefault="00664F85" w:rsidP="00664F85">
      <w:pPr>
        <w:pStyle w:val="Heading3"/>
      </w:pPr>
      <w:r>
        <w:t>Species richness</w:t>
      </w:r>
    </w:p>
    <w:p w14:paraId="7356050F" w14:textId="5CEDE79E" w:rsidR="00664F85" w:rsidRDefault="00664F85" w:rsidP="00664F85">
      <w:pPr>
        <w:pStyle w:val="Heading3"/>
      </w:pPr>
      <w:r>
        <w:t>Nitrogen fixers</w:t>
      </w:r>
    </w:p>
    <w:p w14:paraId="2DDB85B8" w14:textId="3A561EA3" w:rsidR="00664F85" w:rsidRPr="00664F85" w:rsidRDefault="00664F85" w:rsidP="00664F85">
      <w:pPr>
        <w:pStyle w:val="Heading3"/>
      </w:pPr>
      <w:r>
        <w:t>Canopy structure / light availability</w:t>
      </w:r>
    </w:p>
    <w:p w14:paraId="00000025" w14:textId="1A83ABCD" w:rsidR="00C15D1A" w:rsidRDefault="00AE02C4">
      <w:pPr>
        <w:pStyle w:val="Heading2"/>
      </w:pPr>
      <w:r>
        <w:t>Discussion</w:t>
      </w:r>
    </w:p>
    <w:p w14:paraId="4862893A" w14:textId="5C4A574F" w:rsidR="00F55A0A" w:rsidRDefault="00F55A0A" w:rsidP="00F55A0A"/>
    <w:p w14:paraId="44BCB230" w14:textId="77777777" w:rsidR="00F55A0A" w:rsidRDefault="00F55A0A" w:rsidP="00F55A0A">
      <w:pPr>
        <w:pStyle w:val="Heading2"/>
      </w:pPr>
      <w:r>
        <w:t>Data Availability</w:t>
      </w:r>
    </w:p>
    <w:p w14:paraId="00000026" w14:textId="638EA196" w:rsidR="00C15D1A" w:rsidRPr="00F55A0A" w:rsidRDefault="00F55A0A" w:rsidP="00F55A0A">
      <w:pPr>
        <w:spacing w:line="480" w:lineRule="auto"/>
        <w:rPr>
          <w:b/>
          <w:color w:val="000000"/>
        </w:rPr>
      </w:pPr>
      <w:r>
        <w:t xml:space="preserve">All code used in the analyses of this paper are publicly available as a repository on </w:t>
      </w:r>
      <w:proofErr w:type="spellStart"/>
      <w:r>
        <w:t>github</w:t>
      </w:r>
      <w:proofErr w:type="spellEnd"/>
      <w:r>
        <w:t xml:space="preserve"> () and datasets are available on </w:t>
      </w:r>
      <w:proofErr w:type="spellStart"/>
      <w:r>
        <w:t>Zenodo</w:t>
      </w:r>
      <w:proofErr w:type="spellEnd"/>
      <w:r>
        <w:t xml:space="preserve"> (</w:t>
      </w:r>
      <w:proofErr w:type="spellStart"/>
      <w:r>
        <w:t>doi</w:t>
      </w:r>
      <w:proofErr w:type="spellEnd"/>
      <w:r>
        <w:t>).</w:t>
      </w:r>
    </w:p>
    <w:p w14:paraId="00000027" w14:textId="07BF2446" w:rsidR="00C15D1A" w:rsidRDefault="00AE02C4">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t>Acknowledgements</w:t>
      </w:r>
      <w:r>
        <w:br w:type="page"/>
      </w:r>
    </w:p>
    <w:p w14:paraId="00000028" w14:textId="77777777" w:rsidR="00C15D1A" w:rsidRDefault="00AE02C4">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lastRenderedPageBreak/>
        <w:t>References</w:t>
      </w:r>
    </w:p>
    <w:p w14:paraId="00000029" w14:textId="77777777" w:rsidR="00C15D1A" w:rsidRDefault="00AE02C4">
      <w:pPr>
        <w:spacing w:line="48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w:t>
      </w:r>
      <w:r>
        <w:rPr>
          <w:i/>
          <w:color w:val="000000"/>
          <w:sz w:val="20"/>
          <w:szCs w:val="20"/>
          <w:highlight w:val="white"/>
        </w:rPr>
        <w:t>Global Change Biology</w:t>
      </w:r>
      <w:r>
        <w:rPr>
          <w:color w:val="000000"/>
          <w:sz w:val="20"/>
          <w:szCs w:val="20"/>
          <w:highlight w:val="white"/>
        </w:rPr>
        <w:t>, </w:t>
      </w:r>
      <w:r>
        <w:rPr>
          <w:i/>
          <w:color w:val="000000"/>
          <w:sz w:val="20"/>
          <w:szCs w:val="20"/>
          <w:highlight w:val="white"/>
        </w:rPr>
        <w:t>15</w:t>
      </w:r>
      <w:r>
        <w:rPr>
          <w:color w:val="000000"/>
          <w:sz w:val="20"/>
          <w:szCs w:val="20"/>
          <w:highlight w:val="white"/>
        </w:rPr>
        <w:t>(3), pp.578-600.</w:t>
      </w:r>
    </w:p>
    <w:p w14:paraId="0000002A" w14:textId="77777777" w:rsidR="00C15D1A" w:rsidRDefault="00AE02C4">
      <w:pPr>
        <w:spacing w:line="480" w:lineRule="auto"/>
        <w:ind w:left="720" w:hanging="720"/>
        <w:rPr>
          <w:color w:val="000000"/>
          <w:sz w:val="20"/>
          <w:szCs w:val="20"/>
          <w:highlight w:val="white"/>
        </w:rPr>
      </w:pPr>
      <w:proofErr w:type="spellStart"/>
      <w:r>
        <w:rPr>
          <w:color w:val="000000"/>
          <w:sz w:val="20"/>
          <w:szCs w:val="20"/>
          <w:highlight w:val="white"/>
        </w:rPr>
        <w:t>Castorani</w:t>
      </w:r>
      <w:proofErr w:type="spellEnd"/>
      <w:r>
        <w:rPr>
          <w:color w:val="000000"/>
          <w:sz w:val="20"/>
          <w:szCs w:val="20"/>
          <w:highlight w:val="white"/>
        </w:rPr>
        <w:t>, M.C., Reed, D.C. and Miller, R.J., 2018. Loss of foundation species: disturbance frequency outweighs severity in structuring kelp forest communities. </w:t>
      </w:r>
      <w:r>
        <w:rPr>
          <w:i/>
          <w:color w:val="000000"/>
          <w:sz w:val="20"/>
          <w:szCs w:val="20"/>
          <w:highlight w:val="white"/>
        </w:rPr>
        <w:t>Ecology</w:t>
      </w:r>
      <w:r>
        <w:rPr>
          <w:color w:val="000000"/>
          <w:sz w:val="20"/>
          <w:szCs w:val="20"/>
          <w:highlight w:val="white"/>
        </w:rPr>
        <w:t>, </w:t>
      </w:r>
      <w:r>
        <w:rPr>
          <w:i/>
          <w:color w:val="000000"/>
          <w:sz w:val="20"/>
          <w:szCs w:val="20"/>
          <w:highlight w:val="white"/>
        </w:rPr>
        <w:t>99</w:t>
      </w:r>
      <w:r>
        <w:rPr>
          <w:color w:val="000000"/>
          <w:sz w:val="20"/>
          <w:szCs w:val="20"/>
          <w:highlight w:val="white"/>
        </w:rPr>
        <w:t>(11), pp.2442-2454.</w:t>
      </w:r>
    </w:p>
    <w:p w14:paraId="0000002B"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Chapin, F.S., </w:t>
      </w:r>
      <w:proofErr w:type="spellStart"/>
      <w:r>
        <w:rPr>
          <w:color w:val="000000"/>
          <w:sz w:val="20"/>
          <w:szCs w:val="20"/>
          <w:highlight w:val="white"/>
        </w:rPr>
        <w:t>Oswood</w:t>
      </w:r>
      <w:proofErr w:type="spellEnd"/>
      <w:r>
        <w:rPr>
          <w:color w:val="000000"/>
          <w:sz w:val="20"/>
          <w:szCs w:val="20"/>
          <w:highlight w:val="white"/>
        </w:rPr>
        <w:t xml:space="preserve">, M.W., Van Cleve, K., </w:t>
      </w:r>
      <w:proofErr w:type="spellStart"/>
      <w:r>
        <w:rPr>
          <w:color w:val="000000"/>
          <w:sz w:val="20"/>
          <w:szCs w:val="20"/>
          <w:highlight w:val="white"/>
        </w:rPr>
        <w:t>Viereck</w:t>
      </w:r>
      <w:proofErr w:type="spellEnd"/>
      <w:r>
        <w:rPr>
          <w:color w:val="000000"/>
          <w:sz w:val="20"/>
          <w:szCs w:val="20"/>
          <w:highlight w:val="white"/>
        </w:rPr>
        <w:t xml:space="preserve">, L.A. and </w:t>
      </w:r>
      <w:proofErr w:type="spellStart"/>
      <w:r>
        <w:rPr>
          <w:color w:val="000000"/>
          <w:sz w:val="20"/>
          <w:szCs w:val="20"/>
          <w:highlight w:val="white"/>
        </w:rPr>
        <w:t>Verbyla</w:t>
      </w:r>
      <w:proofErr w:type="spellEnd"/>
      <w:r>
        <w:rPr>
          <w:color w:val="000000"/>
          <w:sz w:val="20"/>
          <w:szCs w:val="20"/>
          <w:highlight w:val="white"/>
        </w:rPr>
        <w:t>, D.L. eds., 2006. </w:t>
      </w:r>
      <w:r>
        <w:rPr>
          <w:i/>
          <w:color w:val="000000"/>
          <w:sz w:val="20"/>
          <w:szCs w:val="20"/>
          <w:highlight w:val="white"/>
        </w:rPr>
        <w:t>Alaska's changing boreal forest</w:t>
      </w:r>
      <w:r>
        <w:rPr>
          <w:color w:val="000000"/>
          <w:sz w:val="20"/>
          <w:szCs w:val="20"/>
          <w:highlight w:val="white"/>
        </w:rPr>
        <w:t>. Oxford University Press.</w:t>
      </w:r>
    </w:p>
    <w:p w14:paraId="0000002C" w14:textId="77777777" w:rsidR="00C15D1A" w:rsidRDefault="00AE02C4">
      <w:pPr>
        <w:spacing w:line="480" w:lineRule="auto"/>
        <w:ind w:left="720" w:hanging="720"/>
        <w:rPr>
          <w:color w:val="000000"/>
          <w:sz w:val="20"/>
          <w:szCs w:val="20"/>
        </w:rPr>
      </w:pPr>
      <w:proofErr w:type="spellStart"/>
      <w:r>
        <w:rPr>
          <w:color w:val="000000"/>
          <w:sz w:val="20"/>
          <w:szCs w:val="20"/>
        </w:rPr>
        <w:t>Fraterrigo</w:t>
      </w:r>
      <w:proofErr w:type="spellEnd"/>
      <w:r>
        <w:rPr>
          <w:color w:val="000000"/>
          <w:sz w:val="20"/>
          <w:szCs w:val="20"/>
        </w:rPr>
        <w:t xml:space="preserve">, Jennifer M., Aaron B. </w:t>
      </w:r>
      <w:proofErr w:type="spellStart"/>
      <w:r>
        <w:rPr>
          <w:color w:val="000000"/>
          <w:sz w:val="20"/>
          <w:szCs w:val="20"/>
        </w:rPr>
        <w:t>Langille</w:t>
      </w:r>
      <w:proofErr w:type="spellEnd"/>
      <w:r>
        <w:rPr>
          <w:color w:val="000000"/>
          <w:sz w:val="20"/>
          <w:szCs w:val="20"/>
        </w:rPr>
        <w:t xml:space="preserve">, and James A. </w:t>
      </w:r>
      <w:proofErr w:type="spellStart"/>
      <w:r>
        <w:rPr>
          <w:color w:val="000000"/>
          <w:sz w:val="20"/>
          <w:szCs w:val="20"/>
        </w:rPr>
        <w:t>Rusak</w:t>
      </w:r>
      <w:proofErr w:type="spellEnd"/>
      <w:r>
        <w:rPr>
          <w:color w:val="000000"/>
          <w:sz w:val="20"/>
          <w:szCs w:val="20"/>
        </w:rPr>
        <w:t>. 2020. Stochastic disturbance regimes alter patterns of ecosystem variability and recovery. </w:t>
      </w:r>
      <w:proofErr w:type="spellStart"/>
      <w:r>
        <w:rPr>
          <w:i/>
          <w:color w:val="000000"/>
          <w:sz w:val="20"/>
          <w:szCs w:val="20"/>
        </w:rPr>
        <w:t>PloS</w:t>
      </w:r>
      <w:proofErr w:type="spellEnd"/>
      <w:r>
        <w:rPr>
          <w:i/>
          <w:color w:val="000000"/>
          <w:sz w:val="20"/>
          <w:szCs w:val="20"/>
        </w:rPr>
        <w:t xml:space="preserve"> one</w:t>
      </w:r>
      <w:r>
        <w:rPr>
          <w:color w:val="000000"/>
          <w:sz w:val="20"/>
          <w:szCs w:val="20"/>
        </w:rPr>
        <w:t> 15(3): e0229927.</w:t>
      </w:r>
    </w:p>
    <w:p w14:paraId="0000002D" w14:textId="77777777" w:rsidR="00C15D1A" w:rsidRDefault="00AE02C4">
      <w:pPr>
        <w:spacing w:line="480" w:lineRule="auto"/>
        <w:ind w:left="720" w:hanging="720"/>
        <w:rPr>
          <w:color w:val="000000"/>
          <w:sz w:val="20"/>
          <w:szCs w:val="20"/>
        </w:rPr>
      </w:pPr>
      <w:r>
        <w:rPr>
          <w:color w:val="000000"/>
          <w:sz w:val="20"/>
          <w:szCs w:val="20"/>
        </w:rPr>
        <w:t xml:space="preserve">Frazer, G.W., </w:t>
      </w:r>
      <w:proofErr w:type="spellStart"/>
      <w:r>
        <w:rPr>
          <w:color w:val="000000"/>
          <w:sz w:val="20"/>
          <w:szCs w:val="20"/>
        </w:rPr>
        <w:t>Canham</w:t>
      </w:r>
      <w:proofErr w:type="spellEnd"/>
      <w:r>
        <w:rPr>
          <w:color w:val="000000"/>
          <w:sz w:val="20"/>
          <w:szCs w:val="20"/>
        </w:rPr>
        <w:t xml:space="preserve">, C.D., and </w:t>
      </w:r>
      <w:proofErr w:type="spellStart"/>
      <w:r>
        <w:rPr>
          <w:color w:val="000000"/>
          <w:sz w:val="20"/>
          <w:szCs w:val="20"/>
        </w:rPr>
        <w:t>Lertzman</w:t>
      </w:r>
      <w:proofErr w:type="spellEnd"/>
      <w:r>
        <w:rPr>
          <w:color w:val="000000"/>
          <w:sz w:val="20"/>
          <w:szCs w:val="20"/>
        </w:rPr>
        <w:t>, K.P. 1999. Gap Light Analyzer (GLA), Version 2.0: Imaging software to extract canopy structure and gap light transmission indices from true-</w:t>
      </w:r>
      <w:proofErr w:type="spellStart"/>
      <w:r>
        <w:rPr>
          <w:color w:val="000000"/>
          <w:sz w:val="20"/>
          <w:szCs w:val="20"/>
        </w:rPr>
        <w:t>colour</w:t>
      </w:r>
      <w:proofErr w:type="spellEnd"/>
      <w:r>
        <w:rPr>
          <w:color w:val="000000"/>
          <w:sz w:val="20"/>
          <w:szCs w:val="20"/>
        </w:rPr>
        <w:t xml:space="preserve"> fisheye photographs, </w:t>
      </w:r>
      <w:proofErr w:type="spellStart"/>
      <w:r>
        <w:rPr>
          <w:color w:val="000000"/>
          <w:sz w:val="20"/>
          <w:szCs w:val="20"/>
        </w:rPr>
        <w:t>users manual</w:t>
      </w:r>
      <w:proofErr w:type="spellEnd"/>
      <w:r>
        <w:rPr>
          <w:color w:val="000000"/>
          <w:sz w:val="20"/>
          <w:szCs w:val="20"/>
        </w:rPr>
        <w:t xml:space="preserve"> and program documentation. Copyright © 1999: Simon Fraser University, Burnaby, British Columbia, and the Institute of Ecosystem Studies, Millbrook, New York.</w:t>
      </w:r>
    </w:p>
    <w:p w14:paraId="0000002E"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Gill, N.S., Jarvis, D., Rogan, J. and </w:t>
      </w:r>
      <w:proofErr w:type="spellStart"/>
      <w:r>
        <w:rPr>
          <w:color w:val="000000"/>
          <w:sz w:val="20"/>
          <w:szCs w:val="20"/>
          <w:highlight w:val="white"/>
        </w:rPr>
        <w:t>Kulakowski</w:t>
      </w:r>
      <w:proofErr w:type="spellEnd"/>
      <w:r>
        <w:rPr>
          <w:color w:val="000000"/>
          <w:sz w:val="20"/>
          <w:szCs w:val="20"/>
          <w:highlight w:val="white"/>
        </w:rPr>
        <w:t>, D., 2020. Disturbance history modulates how litter and herbaceous cover influence conifer regeneration after fire. </w:t>
      </w:r>
      <w:r>
        <w:rPr>
          <w:i/>
          <w:color w:val="000000"/>
          <w:sz w:val="20"/>
          <w:szCs w:val="20"/>
          <w:highlight w:val="white"/>
        </w:rPr>
        <w:t>International Journal of Wildland Fire</w:t>
      </w:r>
      <w:r>
        <w:rPr>
          <w:color w:val="000000"/>
          <w:sz w:val="20"/>
          <w:szCs w:val="20"/>
          <w:highlight w:val="white"/>
        </w:rPr>
        <w:t>.</w:t>
      </w:r>
    </w:p>
    <w:p w14:paraId="0000002F" w14:textId="77777777" w:rsidR="00C15D1A" w:rsidRDefault="00AE02C4">
      <w:pPr>
        <w:spacing w:line="480" w:lineRule="auto"/>
        <w:ind w:left="720" w:hanging="720"/>
        <w:rPr>
          <w:color w:val="000000"/>
          <w:sz w:val="20"/>
          <w:szCs w:val="20"/>
          <w:highlight w:val="white"/>
        </w:rPr>
      </w:pPr>
      <w:proofErr w:type="spellStart"/>
      <w:r>
        <w:rPr>
          <w:color w:val="000000"/>
          <w:sz w:val="20"/>
          <w:szCs w:val="20"/>
          <w:highlight w:val="white"/>
        </w:rPr>
        <w:t>Gimaret‐Carpentier</w:t>
      </w:r>
      <w:proofErr w:type="spellEnd"/>
      <w:r>
        <w:rPr>
          <w:color w:val="000000"/>
          <w:sz w:val="20"/>
          <w:szCs w:val="20"/>
          <w:highlight w:val="white"/>
        </w:rPr>
        <w:t xml:space="preserve"> C, </w:t>
      </w:r>
      <w:proofErr w:type="spellStart"/>
      <w:r>
        <w:rPr>
          <w:color w:val="000000"/>
          <w:sz w:val="20"/>
          <w:szCs w:val="20"/>
          <w:highlight w:val="white"/>
        </w:rPr>
        <w:t>Pélissier</w:t>
      </w:r>
      <w:proofErr w:type="spellEnd"/>
      <w:r>
        <w:rPr>
          <w:color w:val="000000"/>
          <w:sz w:val="20"/>
          <w:szCs w:val="20"/>
          <w:highlight w:val="white"/>
        </w:rPr>
        <w:t xml:space="preserve"> R, Pascal JP, </w:t>
      </w:r>
      <w:proofErr w:type="spellStart"/>
      <w:r>
        <w:rPr>
          <w:color w:val="000000"/>
          <w:sz w:val="20"/>
          <w:szCs w:val="20"/>
          <w:highlight w:val="white"/>
        </w:rPr>
        <w:t>Houllier</w:t>
      </w:r>
      <w:proofErr w:type="spellEnd"/>
      <w:r>
        <w:rPr>
          <w:color w:val="000000"/>
          <w:sz w:val="20"/>
          <w:szCs w:val="20"/>
          <w:highlight w:val="white"/>
        </w:rPr>
        <w:t xml:space="preserve"> F. Sampling strategies for the assessment of tree species diversity. Journal of Vegetation Science. 1998 Apr;9(2):161-72.</w:t>
      </w:r>
    </w:p>
    <w:p w14:paraId="00000030"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Greene, D.F., </w:t>
      </w:r>
      <w:proofErr w:type="spellStart"/>
      <w:r>
        <w:rPr>
          <w:color w:val="000000"/>
          <w:sz w:val="20"/>
          <w:szCs w:val="20"/>
          <w:highlight w:val="white"/>
        </w:rPr>
        <w:t>Zasada</w:t>
      </w:r>
      <w:proofErr w:type="spellEnd"/>
      <w:r>
        <w:rPr>
          <w:color w:val="000000"/>
          <w:sz w:val="20"/>
          <w:szCs w:val="20"/>
          <w:highlight w:val="white"/>
        </w:rPr>
        <w:t>, J.C., Sirois, L., Kneeshaw, D., Morin, H., Charron, I. and Simard, M.J., 1999. A review of the regeneration dynamics of North American boreal forest tree species.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29</w:t>
      </w:r>
      <w:r>
        <w:rPr>
          <w:color w:val="000000"/>
          <w:sz w:val="20"/>
          <w:szCs w:val="20"/>
          <w:highlight w:val="white"/>
        </w:rPr>
        <w:t>(6), pp.824-839.</w:t>
      </w:r>
    </w:p>
    <w:p w14:paraId="00000031" w14:textId="77777777" w:rsidR="00C15D1A" w:rsidRDefault="00AE02C4">
      <w:pPr>
        <w:spacing w:line="480" w:lineRule="auto"/>
        <w:ind w:left="720" w:hanging="720"/>
        <w:rPr>
          <w:color w:val="000000"/>
          <w:sz w:val="20"/>
          <w:szCs w:val="20"/>
          <w:highlight w:val="white"/>
        </w:rPr>
      </w:pPr>
      <w:r>
        <w:rPr>
          <w:color w:val="000000"/>
          <w:sz w:val="20"/>
          <w:szCs w:val="20"/>
          <w:highlight w:val="white"/>
        </w:rPr>
        <w:t>Hart, S.A. and Chen, H.Y., 2006. Understory vegetation dynamics of North American boreal forests. </w:t>
      </w:r>
      <w:r>
        <w:rPr>
          <w:i/>
          <w:color w:val="000000"/>
          <w:sz w:val="20"/>
          <w:szCs w:val="20"/>
          <w:highlight w:val="white"/>
        </w:rPr>
        <w:t>Critical Reviews in Plant Sciences</w:t>
      </w:r>
      <w:r>
        <w:rPr>
          <w:color w:val="000000"/>
          <w:sz w:val="20"/>
          <w:szCs w:val="20"/>
          <w:highlight w:val="white"/>
        </w:rPr>
        <w:t>, </w:t>
      </w:r>
      <w:r>
        <w:rPr>
          <w:i/>
          <w:color w:val="000000"/>
          <w:sz w:val="20"/>
          <w:szCs w:val="20"/>
          <w:highlight w:val="white"/>
        </w:rPr>
        <w:t>25</w:t>
      </w:r>
      <w:r>
        <w:rPr>
          <w:color w:val="000000"/>
          <w:sz w:val="20"/>
          <w:szCs w:val="20"/>
          <w:highlight w:val="white"/>
        </w:rPr>
        <w:t>(4), pp.381-397.</w:t>
      </w:r>
    </w:p>
    <w:p w14:paraId="00000032" w14:textId="77777777" w:rsidR="00C15D1A" w:rsidRDefault="00AE02C4">
      <w:pPr>
        <w:spacing w:line="480" w:lineRule="auto"/>
        <w:ind w:left="720" w:hanging="720"/>
        <w:rPr>
          <w:color w:val="000000"/>
          <w:sz w:val="20"/>
          <w:szCs w:val="20"/>
        </w:rPr>
      </w:pPr>
      <w:r>
        <w:rPr>
          <w:color w:val="000000"/>
          <w:sz w:val="20"/>
          <w:szCs w:val="20"/>
        </w:rPr>
        <w:t xml:space="preserve">Hughes, A., Byrnes, J.E., Kimbro, D.L. and </w:t>
      </w:r>
      <w:proofErr w:type="spellStart"/>
      <w:r>
        <w:rPr>
          <w:color w:val="000000"/>
          <w:sz w:val="20"/>
          <w:szCs w:val="20"/>
        </w:rPr>
        <w:t>Stachowicz</w:t>
      </w:r>
      <w:proofErr w:type="spellEnd"/>
      <w:r>
        <w:rPr>
          <w:color w:val="000000"/>
          <w:sz w:val="20"/>
          <w:szCs w:val="20"/>
        </w:rPr>
        <w:t>, J.J., 2007. Reciprocal relationships and potential feedbacks between biodiversity and disturbance. </w:t>
      </w:r>
      <w:r>
        <w:rPr>
          <w:i/>
          <w:color w:val="000000"/>
          <w:sz w:val="20"/>
          <w:szCs w:val="20"/>
        </w:rPr>
        <w:t>Ecology letters</w:t>
      </w:r>
      <w:r>
        <w:rPr>
          <w:color w:val="000000"/>
          <w:sz w:val="20"/>
          <w:szCs w:val="20"/>
        </w:rPr>
        <w:t>, </w:t>
      </w:r>
      <w:r>
        <w:rPr>
          <w:i/>
          <w:color w:val="000000"/>
          <w:sz w:val="20"/>
          <w:szCs w:val="20"/>
        </w:rPr>
        <w:t>10</w:t>
      </w:r>
      <w:r>
        <w:rPr>
          <w:color w:val="000000"/>
          <w:sz w:val="20"/>
          <w:szCs w:val="20"/>
        </w:rPr>
        <w:t>(9), pp.849-864.</w:t>
      </w:r>
    </w:p>
    <w:p w14:paraId="00000033" w14:textId="77777777" w:rsidR="00C15D1A" w:rsidRDefault="00AE02C4">
      <w:pPr>
        <w:spacing w:line="480" w:lineRule="auto"/>
        <w:ind w:left="720" w:hanging="720"/>
        <w:rPr>
          <w:color w:val="000000"/>
          <w:sz w:val="20"/>
          <w:szCs w:val="20"/>
        </w:rPr>
      </w:pPr>
      <w:proofErr w:type="spellStart"/>
      <w:r>
        <w:rPr>
          <w:color w:val="000000"/>
          <w:sz w:val="20"/>
          <w:szCs w:val="20"/>
        </w:rPr>
        <w:t>Hultén</w:t>
      </w:r>
      <w:proofErr w:type="spellEnd"/>
      <w:r>
        <w:rPr>
          <w:color w:val="000000"/>
          <w:sz w:val="20"/>
          <w:szCs w:val="20"/>
        </w:rPr>
        <w:t>, E., 1968. </w:t>
      </w:r>
      <w:r>
        <w:rPr>
          <w:i/>
          <w:color w:val="000000"/>
          <w:sz w:val="20"/>
          <w:szCs w:val="20"/>
        </w:rPr>
        <w:t>Flora of Alaska and neighboring territories: a manual of the vascular plants</w:t>
      </w:r>
      <w:r>
        <w:rPr>
          <w:color w:val="000000"/>
          <w:sz w:val="20"/>
          <w:szCs w:val="20"/>
        </w:rPr>
        <w:t> (Vol. 2193). Stanford University Press.</w:t>
      </w:r>
    </w:p>
    <w:p w14:paraId="00000034" w14:textId="77777777" w:rsidR="00C15D1A" w:rsidRDefault="00AE02C4">
      <w:pPr>
        <w:spacing w:line="480" w:lineRule="auto"/>
        <w:ind w:left="720" w:hanging="720"/>
        <w:rPr>
          <w:color w:val="000000"/>
          <w:sz w:val="20"/>
          <w:szCs w:val="20"/>
        </w:rPr>
      </w:pPr>
      <w:r>
        <w:rPr>
          <w:color w:val="000000"/>
          <w:sz w:val="20"/>
          <w:szCs w:val="20"/>
        </w:rPr>
        <w:lastRenderedPageBreak/>
        <w:t xml:space="preserve">Hodson, J., Fortin, D. and </w:t>
      </w:r>
      <w:proofErr w:type="spellStart"/>
      <w:r>
        <w:rPr>
          <w:color w:val="000000"/>
          <w:sz w:val="20"/>
          <w:szCs w:val="20"/>
        </w:rPr>
        <w:t>Bélanger</w:t>
      </w:r>
      <w:proofErr w:type="spellEnd"/>
      <w:r>
        <w:rPr>
          <w:color w:val="000000"/>
          <w:sz w:val="20"/>
          <w:szCs w:val="20"/>
        </w:rPr>
        <w:t>, L., 2011. Changes in relative abundance of snowshoe hares (Lepus americanus) across a 265-year gradient of boreal forest succession. </w:t>
      </w:r>
      <w:r>
        <w:rPr>
          <w:i/>
          <w:color w:val="000000"/>
          <w:sz w:val="20"/>
          <w:szCs w:val="20"/>
        </w:rPr>
        <w:t>Canadian Journal of Zoology</w:t>
      </w:r>
      <w:r>
        <w:rPr>
          <w:color w:val="000000"/>
          <w:sz w:val="20"/>
          <w:szCs w:val="20"/>
        </w:rPr>
        <w:t>, </w:t>
      </w:r>
      <w:r>
        <w:rPr>
          <w:i/>
          <w:color w:val="000000"/>
          <w:sz w:val="20"/>
          <w:szCs w:val="20"/>
        </w:rPr>
        <w:t>89</w:t>
      </w:r>
      <w:r>
        <w:rPr>
          <w:color w:val="000000"/>
          <w:sz w:val="20"/>
          <w:szCs w:val="20"/>
        </w:rPr>
        <w:t>(10), pp.908-920.</w:t>
      </w:r>
    </w:p>
    <w:p w14:paraId="00000035" w14:textId="77777777" w:rsidR="00C15D1A" w:rsidRDefault="00AE02C4">
      <w:pPr>
        <w:spacing w:line="480" w:lineRule="auto"/>
        <w:ind w:left="720" w:hanging="720"/>
        <w:rPr>
          <w:color w:val="000000"/>
          <w:sz w:val="20"/>
          <w:szCs w:val="20"/>
        </w:rPr>
      </w:pPr>
      <w:r>
        <w:rPr>
          <w:color w:val="000000"/>
          <w:sz w:val="20"/>
          <w:szCs w:val="20"/>
        </w:rPr>
        <w:t xml:space="preserve">Hollingsworth, T.N., Johnstone, J.F., Bernhardt, E.L. and Chapin III, F.S., 2013. Fire severity filters regeneration traits to shape community assembly in Alaska’s boreal forest. </w:t>
      </w:r>
      <w:proofErr w:type="spellStart"/>
      <w:r>
        <w:rPr>
          <w:color w:val="000000"/>
          <w:sz w:val="20"/>
          <w:szCs w:val="20"/>
        </w:rPr>
        <w:t>PloS</w:t>
      </w:r>
      <w:proofErr w:type="spellEnd"/>
      <w:r>
        <w:rPr>
          <w:color w:val="000000"/>
          <w:sz w:val="20"/>
          <w:szCs w:val="20"/>
        </w:rPr>
        <w:t xml:space="preserve"> one, 8(2), p.e56033.</w:t>
      </w:r>
    </w:p>
    <w:p w14:paraId="00000036" w14:textId="77777777" w:rsidR="00C15D1A" w:rsidRDefault="00AE02C4">
      <w:pPr>
        <w:spacing w:line="480" w:lineRule="auto"/>
        <w:ind w:left="720" w:hanging="720"/>
        <w:rPr>
          <w:color w:val="000000"/>
          <w:sz w:val="20"/>
          <w:szCs w:val="20"/>
        </w:rPr>
      </w:pPr>
      <w:r>
        <w:rPr>
          <w:color w:val="000000"/>
          <w:sz w:val="20"/>
          <w:szCs w:val="20"/>
        </w:rPr>
        <w:t xml:space="preserve">Howard, Janet L. 1996. Populus </w:t>
      </w:r>
      <w:proofErr w:type="spellStart"/>
      <w:r>
        <w:rPr>
          <w:color w:val="000000"/>
          <w:sz w:val="20"/>
          <w:szCs w:val="20"/>
        </w:rPr>
        <w:t>tremuloides</w:t>
      </w:r>
      <w:proofErr w:type="spellEnd"/>
      <w:r>
        <w:rPr>
          <w:color w:val="000000"/>
          <w:sz w:val="20"/>
          <w:szCs w:val="20"/>
        </w:rPr>
        <w:t xml:space="preserve">. In: Fire Effects Information System, [Online]. U.S. Department of Agriculture, Forest Service, Rocky Mountain Research Station, Fire Sciences Laboratory (Producer). </w:t>
      </w:r>
    </w:p>
    <w:p w14:paraId="00000037" w14:textId="77777777" w:rsidR="00C15D1A" w:rsidRDefault="00AE02C4">
      <w:pPr>
        <w:spacing w:line="480" w:lineRule="auto"/>
        <w:ind w:left="720" w:hanging="720"/>
        <w:rPr>
          <w:color w:val="000000"/>
          <w:sz w:val="20"/>
          <w:szCs w:val="20"/>
        </w:rPr>
      </w:pPr>
      <w:r>
        <w:rPr>
          <w:color w:val="000000"/>
          <w:sz w:val="20"/>
          <w:szCs w:val="20"/>
        </w:rPr>
        <w:t>Johnstone, J.F. and Chapin, F.S., 2006. Fire interval effects on successional trajectory in boreal forests of northwest Canada. Ecosystems, 9(2), pp.268-277.</w:t>
      </w:r>
    </w:p>
    <w:p w14:paraId="00000038" w14:textId="77777777" w:rsidR="00C15D1A" w:rsidRDefault="00AE02C4">
      <w:pPr>
        <w:spacing w:line="480" w:lineRule="auto"/>
        <w:ind w:left="720" w:hanging="720"/>
        <w:rPr>
          <w:color w:val="000000"/>
          <w:sz w:val="20"/>
          <w:szCs w:val="20"/>
        </w:rPr>
      </w:pPr>
      <w:r>
        <w:rPr>
          <w:color w:val="000000"/>
          <w:sz w:val="20"/>
          <w:szCs w:val="20"/>
        </w:rPr>
        <w:t>Johnstone, J.F., Hollingsworth, T.N., CHAPIN III, F.S. and Mack, M.C., 2010. Changes in fire regime break the legacy lock on successional trajectories in Alaskan boreal forest. </w:t>
      </w:r>
      <w:r>
        <w:rPr>
          <w:i/>
          <w:color w:val="000000"/>
          <w:sz w:val="20"/>
          <w:szCs w:val="20"/>
        </w:rPr>
        <w:t>Global Change Biology</w:t>
      </w:r>
      <w:r>
        <w:rPr>
          <w:color w:val="000000"/>
          <w:sz w:val="20"/>
          <w:szCs w:val="20"/>
        </w:rPr>
        <w:t>, </w:t>
      </w:r>
      <w:r>
        <w:rPr>
          <w:i/>
          <w:color w:val="000000"/>
          <w:sz w:val="20"/>
          <w:szCs w:val="20"/>
        </w:rPr>
        <w:t>16</w:t>
      </w:r>
      <w:r>
        <w:rPr>
          <w:color w:val="000000"/>
          <w:sz w:val="20"/>
          <w:szCs w:val="20"/>
        </w:rPr>
        <w:t>(4), pp.1281-1295.</w:t>
      </w:r>
    </w:p>
    <w:p w14:paraId="00000039" w14:textId="77777777" w:rsidR="00C15D1A" w:rsidRDefault="00AE02C4">
      <w:pPr>
        <w:spacing w:line="480" w:lineRule="auto"/>
        <w:ind w:left="720" w:hanging="720"/>
        <w:rPr>
          <w:color w:val="000000"/>
          <w:sz w:val="20"/>
          <w:szCs w:val="20"/>
        </w:rPr>
      </w:pPr>
      <w:r>
        <w:rPr>
          <w:color w:val="000000"/>
          <w:sz w:val="20"/>
          <w:szCs w:val="20"/>
        </w:rPr>
        <w:t xml:space="preserve">Johnstone, J.F., Rupp, T.S., Olson, M. and </w:t>
      </w:r>
      <w:proofErr w:type="spellStart"/>
      <w:r>
        <w:rPr>
          <w:color w:val="000000"/>
          <w:sz w:val="20"/>
          <w:szCs w:val="20"/>
        </w:rPr>
        <w:t>Verbyla</w:t>
      </w:r>
      <w:proofErr w:type="spellEnd"/>
      <w:r>
        <w:rPr>
          <w:color w:val="000000"/>
          <w:sz w:val="20"/>
          <w:szCs w:val="20"/>
        </w:rPr>
        <w:t>, D., 2011. Modeling impacts of fire severity on successional trajectories and future fire behavior in Alaskan boreal forests. </w:t>
      </w:r>
      <w:r>
        <w:rPr>
          <w:i/>
          <w:color w:val="000000"/>
          <w:sz w:val="20"/>
          <w:szCs w:val="20"/>
        </w:rPr>
        <w:t>Landscape Ecology</w:t>
      </w:r>
      <w:r>
        <w:rPr>
          <w:color w:val="000000"/>
          <w:sz w:val="20"/>
          <w:szCs w:val="20"/>
        </w:rPr>
        <w:t>, </w:t>
      </w:r>
      <w:r>
        <w:rPr>
          <w:i/>
          <w:color w:val="000000"/>
          <w:sz w:val="20"/>
          <w:szCs w:val="20"/>
        </w:rPr>
        <w:t>26</w:t>
      </w:r>
      <w:r>
        <w:rPr>
          <w:color w:val="000000"/>
          <w:sz w:val="20"/>
          <w:szCs w:val="20"/>
        </w:rPr>
        <w:t>(4), pp.487-500.</w:t>
      </w:r>
    </w:p>
    <w:p w14:paraId="0000003A" w14:textId="77777777" w:rsidR="00C15D1A" w:rsidRDefault="00AE02C4">
      <w:pPr>
        <w:spacing w:line="480" w:lineRule="auto"/>
        <w:ind w:left="720" w:hanging="720"/>
        <w:rPr>
          <w:color w:val="000000"/>
        </w:rPr>
      </w:pPr>
      <w:proofErr w:type="spellStart"/>
      <w:r>
        <w:rPr>
          <w:color w:val="000000"/>
          <w:sz w:val="20"/>
          <w:szCs w:val="20"/>
          <w:highlight w:val="white"/>
        </w:rPr>
        <w:t>Kasischke</w:t>
      </w:r>
      <w:proofErr w:type="spellEnd"/>
      <w:r>
        <w:rPr>
          <w:color w:val="000000"/>
          <w:sz w:val="20"/>
          <w:szCs w:val="20"/>
          <w:highlight w:val="white"/>
        </w:rPr>
        <w:t xml:space="preserve">, E.S., Rupp, T.S. and </w:t>
      </w:r>
      <w:proofErr w:type="spellStart"/>
      <w:r>
        <w:rPr>
          <w:color w:val="000000"/>
          <w:sz w:val="20"/>
          <w:szCs w:val="20"/>
          <w:highlight w:val="white"/>
        </w:rPr>
        <w:t>Verbyla</w:t>
      </w:r>
      <w:proofErr w:type="spellEnd"/>
      <w:r>
        <w:rPr>
          <w:color w:val="000000"/>
          <w:sz w:val="20"/>
          <w:szCs w:val="20"/>
          <w:highlight w:val="white"/>
        </w:rPr>
        <w:t>, D.L., 2006. Fire trends in the Alaskan boreal forest. </w:t>
      </w:r>
      <w:r>
        <w:rPr>
          <w:i/>
          <w:color w:val="000000"/>
          <w:sz w:val="20"/>
          <w:szCs w:val="20"/>
          <w:highlight w:val="white"/>
        </w:rPr>
        <w:t>Alaska’s changing Boreal forest</w:t>
      </w:r>
      <w:r>
        <w:rPr>
          <w:color w:val="000000"/>
          <w:sz w:val="20"/>
          <w:szCs w:val="20"/>
          <w:highlight w:val="white"/>
        </w:rPr>
        <w:t>, pp.285-301.</w:t>
      </w:r>
    </w:p>
    <w:p w14:paraId="0000003B" w14:textId="77777777" w:rsidR="00C15D1A" w:rsidRDefault="00AE02C4">
      <w:pPr>
        <w:spacing w:line="480" w:lineRule="auto"/>
        <w:ind w:left="720" w:hanging="720"/>
        <w:rPr>
          <w:color w:val="000000"/>
          <w:sz w:val="20"/>
          <w:szCs w:val="20"/>
        </w:rPr>
      </w:pPr>
      <w:r>
        <w:rPr>
          <w:color w:val="000000"/>
          <w:sz w:val="20"/>
          <w:szCs w:val="20"/>
        </w:rPr>
        <w:t>Keeley, J.E., 2009. Fire intensity, fire severity and burn severity: a brief review and suggested usage. </w:t>
      </w:r>
      <w:r>
        <w:rPr>
          <w:i/>
          <w:color w:val="000000"/>
          <w:sz w:val="20"/>
          <w:szCs w:val="20"/>
        </w:rPr>
        <w:t>International Journal of Wildland Fire</w:t>
      </w:r>
      <w:r>
        <w:rPr>
          <w:color w:val="000000"/>
          <w:sz w:val="20"/>
          <w:szCs w:val="20"/>
        </w:rPr>
        <w:t>, </w:t>
      </w:r>
      <w:r>
        <w:rPr>
          <w:i/>
          <w:color w:val="000000"/>
          <w:sz w:val="20"/>
          <w:szCs w:val="20"/>
        </w:rPr>
        <w:t>18</w:t>
      </w:r>
      <w:r>
        <w:rPr>
          <w:color w:val="000000"/>
          <w:sz w:val="20"/>
          <w:szCs w:val="20"/>
        </w:rPr>
        <w:t>(1), pp.116-126.</w:t>
      </w:r>
    </w:p>
    <w:p w14:paraId="0000003C" w14:textId="77777777" w:rsidR="00C15D1A" w:rsidRDefault="00AE02C4">
      <w:pPr>
        <w:spacing w:line="480" w:lineRule="auto"/>
        <w:ind w:left="720" w:hanging="720"/>
        <w:rPr>
          <w:color w:val="000000"/>
        </w:rPr>
      </w:pPr>
      <w:proofErr w:type="spellStart"/>
      <w:r>
        <w:rPr>
          <w:color w:val="000000"/>
          <w:sz w:val="20"/>
          <w:szCs w:val="20"/>
          <w:highlight w:val="white"/>
        </w:rPr>
        <w:t>Laursen</w:t>
      </w:r>
      <w:proofErr w:type="spellEnd"/>
      <w:r>
        <w:rPr>
          <w:color w:val="000000"/>
          <w:sz w:val="20"/>
          <w:szCs w:val="20"/>
          <w:highlight w:val="white"/>
        </w:rPr>
        <w:t xml:space="preserve">, G.A. and </w:t>
      </w:r>
      <w:proofErr w:type="spellStart"/>
      <w:r>
        <w:rPr>
          <w:color w:val="000000"/>
          <w:sz w:val="20"/>
          <w:szCs w:val="20"/>
          <w:highlight w:val="white"/>
        </w:rPr>
        <w:t>Seppelt</w:t>
      </w:r>
      <w:proofErr w:type="spellEnd"/>
      <w:r>
        <w:rPr>
          <w:color w:val="000000"/>
          <w:sz w:val="20"/>
          <w:szCs w:val="20"/>
          <w:highlight w:val="white"/>
        </w:rPr>
        <w:t>, R.D., 2010. </w:t>
      </w:r>
      <w:r>
        <w:rPr>
          <w:i/>
          <w:color w:val="000000"/>
          <w:sz w:val="20"/>
          <w:szCs w:val="20"/>
          <w:highlight w:val="white"/>
        </w:rPr>
        <w:t xml:space="preserve">Common Interior Alaska Cryptogams: Fungi, </w:t>
      </w:r>
      <w:proofErr w:type="spellStart"/>
      <w:r>
        <w:rPr>
          <w:i/>
          <w:color w:val="000000"/>
          <w:sz w:val="20"/>
          <w:szCs w:val="20"/>
          <w:highlight w:val="white"/>
        </w:rPr>
        <w:t>Lichenicolous</w:t>
      </w:r>
      <w:proofErr w:type="spellEnd"/>
      <w:r>
        <w:rPr>
          <w:i/>
          <w:color w:val="000000"/>
          <w:sz w:val="20"/>
          <w:szCs w:val="20"/>
          <w:highlight w:val="white"/>
        </w:rPr>
        <w:t xml:space="preserve"> Fungi, Lichenized Fungi, Slime Molds, Mosses, and Liverworts</w:t>
      </w:r>
      <w:r>
        <w:rPr>
          <w:color w:val="000000"/>
          <w:sz w:val="20"/>
          <w:szCs w:val="20"/>
          <w:highlight w:val="white"/>
        </w:rPr>
        <w:t>. University of Alaska Press.</w:t>
      </w:r>
    </w:p>
    <w:p w14:paraId="0000003D"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MacKinnon, A., </w:t>
      </w:r>
      <w:proofErr w:type="spellStart"/>
      <w:r>
        <w:rPr>
          <w:color w:val="000000"/>
          <w:sz w:val="20"/>
          <w:szCs w:val="20"/>
          <w:highlight w:val="white"/>
        </w:rPr>
        <w:t>Pojar</w:t>
      </w:r>
      <w:proofErr w:type="spellEnd"/>
      <w:r>
        <w:rPr>
          <w:color w:val="000000"/>
          <w:sz w:val="20"/>
          <w:szCs w:val="20"/>
          <w:highlight w:val="white"/>
        </w:rPr>
        <w:t xml:space="preserve">, J. and </w:t>
      </w:r>
      <w:proofErr w:type="spellStart"/>
      <w:r>
        <w:rPr>
          <w:color w:val="000000"/>
          <w:sz w:val="20"/>
          <w:szCs w:val="20"/>
          <w:highlight w:val="white"/>
        </w:rPr>
        <w:t>Alaback</w:t>
      </w:r>
      <w:proofErr w:type="spellEnd"/>
      <w:r>
        <w:rPr>
          <w:color w:val="000000"/>
          <w:sz w:val="20"/>
          <w:szCs w:val="20"/>
          <w:highlight w:val="white"/>
        </w:rPr>
        <w:t>, P.B., 2004. </w:t>
      </w:r>
      <w:r>
        <w:rPr>
          <w:i/>
          <w:color w:val="000000"/>
          <w:sz w:val="20"/>
          <w:szCs w:val="20"/>
          <w:highlight w:val="white"/>
        </w:rPr>
        <w:t>Plants of the Pacific Northwest coast</w:t>
      </w:r>
      <w:r>
        <w:rPr>
          <w:color w:val="000000"/>
          <w:sz w:val="20"/>
          <w:szCs w:val="20"/>
          <w:highlight w:val="white"/>
        </w:rPr>
        <w:t>. Lone Pine Pub.</w:t>
      </w:r>
    </w:p>
    <w:p w14:paraId="0000003E" w14:textId="77777777" w:rsidR="00C15D1A" w:rsidRDefault="00AE02C4">
      <w:pPr>
        <w:spacing w:line="480" w:lineRule="auto"/>
        <w:ind w:left="720" w:hanging="720"/>
        <w:rPr>
          <w:color w:val="000000"/>
          <w:sz w:val="20"/>
          <w:szCs w:val="20"/>
        </w:rPr>
      </w:pPr>
      <w:proofErr w:type="spellStart"/>
      <w:r>
        <w:rPr>
          <w:color w:val="000000"/>
          <w:sz w:val="20"/>
          <w:szCs w:val="20"/>
        </w:rPr>
        <w:t>Magurran</w:t>
      </w:r>
      <w:proofErr w:type="spellEnd"/>
      <w:r>
        <w:rPr>
          <w:color w:val="000000"/>
          <w:sz w:val="20"/>
          <w:szCs w:val="20"/>
        </w:rPr>
        <w:t>, A.E., 2013. </w:t>
      </w:r>
      <w:r>
        <w:rPr>
          <w:i/>
          <w:color w:val="000000"/>
          <w:sz w:val="20"/>
          <w:szCs w:val="20"/>
        </w:rPr>
        <w:t>Measuring biological diversity</w:t>
      </w:r>
      <w:r>
        <w:rPr>
          <w:color w:val="000000"/>
          <w:sz w:val="20"/>
          <w:szCs w:val="20"/>
        </w:rPr>
        <w:t>. John Wiley &amp; Sons.</w:t>
      </w:r>
    </w:p>
    <w:p w14:paraId="0000003F" w14:textId="77777777" w:rsidR="00C15D1A" w:rsidRDefault="00AE02C4">
      <w:pPr>
        <w:spacing w:line="480" w:lineRule="auto"/>
        <w:ind w:left="720" w:hanging="720"/>
        <w:rPr>
          <w:color w:val="000000"/>
          <w:sz w:val="20"/>
          <w:szCs w:val="20"/>
        </w:rPr>
      </w:pPr>
      <w:proofErr w:type="spellStart"/>
      <w:r>
        <w:rPr>
          <w:color w:val="000000"/>
          <w:sz w:val="20"/>
          <w:szCs w:val="20"/>
        </w:rPr>
        <w:t>Oskanen</w:t>
      </w:r>
      <w:proofErr w:type="spellEnd"/>
      <w:r>
        <w:rPr>
          <w:color w:val="000000"/>
          <w:sz w:val="20"/>
          <w:szCs w:val="20"/>
        </w:rPr>
        <w:t xml:space="preserve">, J., Blanchet, F., Friendly, M., </w:t>
      </w:r>
      <w:proofErr w:type="spellStart"/>
      <w:r>
        <w:rPr>
          <w:color w:val="000000"/>
          <w:sz w:val="20"/>
          <w:szCs w:val="20"/>
        </w:rPr>
        <w:t>Kindt</w:t>
      </w:r>
      <w:proofErr w:type="spellEnd"/>
      <w:r>
        <w:rPr>
          <w:color w:val="000000"/>
          <w:sz w:val="20"/>
          <w:szCs w:val="20"/>
        </w:rPr>
        <w:t xml:space="preserve">, R., Legendre, P., McGlinn, D., Minchin, P., O’Hara, R., Simpson, G. and </w:t>
      </w:r>
      <w:proofErr w:type="spellStart"/>
      <w:r>
        <w:rPr>
          <w:color w:val="000000"/>
          <w:sz w:val="20"/>
          <w:szCs w:val="20"/>
        </w:rPr>
        <w:t>Solymos</w:t>
      </w:r>
      <w:proofErr w:type="spellEnd"/>
      <w:r>
        <w:rPr>
          <w:color w:val="000000"/>
          <w:sz w:val="20"/>
          <w:szCs w:val="20"/>
        </w:rPr>
        <w:t>, P., 2017. vegan: Community ecology package, Version 2.4-3.</w:t>
      </w:r>
    </w:p>
    <w:p w14:paraId="00000040" w14:textId="77777777" w:rsidR="00C15D1A" w:rsidRDefault="00AE02C4">
      <w:pPr>
        <w:spacing w:line="480" w:lineRule="auto"/>
        <w:ind w:left="720" w:hanging="720"/>
        <w:rPr>
          <w:color w:val="000000"/>
          <w:sz w:val="20"/>
          <w:szCs w:val="20"/>
        </w:rPr>
      </w:pPr>
      <w:r>
        <w:rPr>
          <w:color w:val="000000"/>
          <w:sz w:val="20"/>
          <w:szCs w:val="20"/>
        </w:rPr>
        <w:t>Roland, C.A., Schmidt, J.H. and Nicklen, E.F., 2013. Landscape‐scale patterns in tree occupancy and abundance in subarctic Alaska. </w:t>
      </w:r>
      <w:r>
        <w:rPr>
          <w:i/>
          <w:color w:val="000000"/>
          <w:sz w:val="20"/>
          <w:szCs w:val="20"/>
        </w:rPr>
        <w:t>Ecological Monographs</w:t>
      </w:r>
      <w:r>
        <w:rPr>
          <w:color w:val="000000"/>
          <w:sz w:val="20"/>
          <w:szCs w:val="20"/>
        </w:rPr>
        <w:t>, </w:t>
      </w:r>
      <w:r>
        <w:rPr>
          <w:i/>
          <w:color w:val="000000"/>
          <w:sz w:val="20"/>
          <w:szCs w:val="20"/>
        </w:rPr>
        <w:t>83</w:t>
      </w:r>
      <w:r>
        <w:rPr>
          <w:color w:val="000000"/>
          <w:sz w:val="20"/>
          <w:szCs w:val="20"/>
        </w:rPr>
        <w:t>(1), pp.19-48.</w:t>
      </w:r>
    </w:p>
    <w:p w14:paraId="00000041" w14:textId="77777777" w:rsidR="00C15D1A" w:rsidRDefault="00AE02C4">
      <w:pPr>
        <w:spacing w:line="480" w:lineRule="auto"/>
        <w:ind w:left="720" w:hanging="720"/>
        <w:rPr>
          <w:color w:val="000000"/>
          <w:sz w:val="20"/>
          <w:szCs w:val="20"/>
        </w:rPr>
      </w:pPr>
      <w:r>
        <w:rPr>
          <w:color w:val="000000"/>
          <w:sz w:val="20"/>
          <w:szCs w:val="20"/>
        </w:rPr>
        <w:t xml:space="preserve">Thom, D., Rammer, W., </w:t>
      </w:r>
      <w:proofErr w:type="spellStart"/>
      <w:r>
        <w:rPr>
          <w:color w:val="000000"/>
          <w:sz w:val="20"/>
          <w:szCs w:val="20"/>
        </w:rPr>
        <w:t>Dirnböck</w:t>
      </w:r>
      <w:proofErr w:type="spellEnd"/>
      <w:r>
        <w:rPr>
          <w:color w:val="000000"/>
          <w:sz w:val="20"/>
          <w:szCs w:val="20"/>
        </w:rPr>
        <w:t xml:space="preserve">, T., Müller, J., </w:t>
      </w:r>
      <w:proofErr w:type="spellStart"/>
      <w:r>
        <w:rPr>
          <w:color w:val="000000"/>
          <w:sz w:val="20"/>
          <w:szCs w:val="20"/>
        </w:rPr>
        <w:t>Kobler</w:t>
      </w:r>
      <w:proofErr w:type="spellEnd"/>
      <w:r>
        <w:rPr>
          <w:color w:val="000000"/>
          <w:sz w:val="20"/>
          <w:szCs w:val="20"/>
        </w:rPr>
        <w:t xml:space="preserve">, J., </w:t>
      </w:r>
      <w:proofErr w:type="spellStart"/>
      <w:r>
        <w:rPr>
          <w:color w:val="000000"/>
          <w:sz w:val="20"/>
          <w:szCs w:val="20"/>
        </w:rPr>
        <w:t>Katzensteiner</w:t>
      </w:r>
      <w:proofErr w:type="spellEnd"/>
      <w:r>
        <w:rPr>
          <w:color w:val="000000"/>
          <w:sz w:val="20"/>
          <w:szCs w:val="20"/>
        </w:rPr>
        <w:t xml:space="preserve">, K., Helm, N. and </w:t>
      </w:r>
      <w:proofErr w:type="spellStart"/>
      <w:r>
        <w:rPr>
          <w:color w:val="000000"/>
          <w:sz w:val="20"/>
          <w:szCs w:val="20"/>
        </w:rPr>
        <w:t>Seidl</w:t>
      </w:r>
      <w:proofErr w:type="spellEnd"/>
      <w:r>
        <w:rPr>
          <w:color w:val="000000"/>
          <w:sz w:val="20"/>
          <w:szCs w:val="20"/>
        </w:rPr>
        <w:t xml:space="preserve">, R., 2017. The impacts of climate change and disturbance on </w:t>
      </w:r>
      <w:proofErr w:type="spellStart"/>
      <w:r>
        <w:rPr>
          <w:color w:val="000000"/>
          <w:sz w:val="20"/>
          <w:szCs w:val="20"/>
        </w:rPr>
        <w:t>spatio</w:t>
      </w:r>
      <w:proofErr w:type="spellEnd"/>
      <w:r>
        <w:rPr>
          <w:color w:val="000000"/>
          <w:sz w:val="20"/>
          <w:szCs w:val="20"/>
        </w:rPr>
        <w:t>‐temporal trajectories of biodiversity in a temperate forest landscape. </w:t>
      </w:r>
      <w:r>
        <w:rPr>
          <w:i/>
          <w:color w:val="000000"/>
          <w:sz w:val="20"/>
          <w:szCs w:val="20"/>
        </w:rPr>
        <w:t>Journal of Applied Ecology</w:t>
      </w:r>
      <w:r>
        <w:rPr>
          <w:color w:val="000000"/>
          <w:sz w:val="20"/>
          <w:szCs w:val="20"/>
        </w:rPr>
        <w:t>, </w:t>
      </w:r>
      <w:r>
        <w:rPr>
          <w:i/>
          <w:color w:val="000000"/>
          <w:sz w:val="20"/>
          <w:szCs w:val="20"/>
        </w:rPr>
        <w:t>54</w:t>
      </w:r>
      <w:r>
        <w:rPr>
          <w:color w:val="000000"/>
          <w:sz w:val="20"/>
          <w:szCs w:val="20"/>
        </w:rPr>
        <w:t>(1), pp.28-38.</w:t>
      </w:r>
    </w:p>
    <w:p w14:paraId="00000042" w14:textId="77777777" w:rsidR="00C15D1A" w:rsidRDefault="00AE02C4">
      <w:pPr>
        <w:spacing w:line="480" w:lineRule="auto"/>
        <w:ind w:left="720" w:hanging="720"/>
        <w:rPr>
          <w:color w:val="000000"/>
          <w:sz w:val="20"/>
          <w:szCs w:val="20"/>
        </w:rPr>
      </w:pPr>
      <w:r>
        <w:rPr>
          <w:color w:val="000000"/>
          <w:sz w:val="20"/>
          <w:szCs w:val="20"/>
        </w:rPr>
        <w:lastRenderedPageBreak/>
        <w:t xml:space="preserve">Turetsky, M.R., Kane, E.S., Harden, J.W., </w:t>
      </w:r>
      <w:proofErr w:type="spellStart"/>
      <w:r>
        <w:rPr>
          <w:color w:val="000000"/>
          <w:sz w:val="20"/>
          <w:szCs w:val="20"/>
        </w:rPr>
        <w:t>Ottmar</w:t>
      </w:r>
      <w:proofErr w:type="spellEnd"/>
      <w:r>
        <w:rPr>
          <w:color w:val="000000"/>
          <w:sz w:val="20"/>
          <w:szCs w:val="20"/>
        </w:rPr>
        <w:t xml:space="preserve">, R.D., </w:t>
      </w:r>
      <w:proofErr w:type="spellStart"/>
      <w:r>
        <w:rPr>
          <w:color w:val="000000"/>
          <w:sz w:val="20"/>
          <w:szCs w:val="20"/>
        </w:rPr>
        <w:t>Manies</w:t>
      </w:r>
      <w:proofErr w:type="spellEnd"/>
      <w:r>
        <w:rPr>
          <w:color w:val="000000"/>
          <w:sz w:val="20"/>
          <w:szCs w:val="20"/>
        </w:rPr>
        <w:t xml:space="preserve">, K.L., Hoy, E. and </w:t>
      </w:r>
      <w:proofErr w:type="spellStart"/>
      <w:r>
        <w:rPr>
          <w:color w:val="000000"/>
          <w:sz w:val="20"/>
          <w:szCs w:val="20"/>
        </w:rPr>
        <w:t>Kasischke</w:t>
      </w:r>
      <w:proofErr w:type="spellEnd"/>
      <w:r>
        <w:rPr>
          <w:color w:val="000000"/>
          <w:sz w:val="20"/>
          <w:szCs w:val="20"/>
        </w:rPr>
        <w:t>, E.S., 2011. Recent acceleration of biomass burning and carbon losses in Alaskan forests and peatlands. </w:t>
      </w:r>
      <w:r>
        <w:rPr>
          <w:i/>
          <w:color w:val="000000"/>
          <w:sz w:val="20"/>
          <w:szCs w:val="20"/>
        </w:rPr>
        <w:t>Nature Geoscience</w:t>
      </w:r>
      <w:r>
        <w:rPr>
          <w:color w:val="000000"/>
          <w:sz w:val="20"/>
          <w:szCs w:val="20"/>
        </w:rPr>
        <w:t>, </w:t>
      </w:r>
      <w:r>
        <w:rPr>
          <w:i/>
          <w:color w:val="000000"/>
          <w:sz w:val="20"/>
          <w:szCs w:val="20"/>
        </w:rPr>
        <w:t>4</w:t>
      </w:r>
      <w:r>
        <w:rPr>
          <w:color w:val="000000"/>
          <w:sz w:val="20"/>
          <w:szCs w:val="20"/>
        </w:rPr>
        <w:t>(1), pp.27-31.</w:t>
      </w:r>
    </w:p>
    <w:p w14:paraId="00000043" w14:textId="77777777" w:rsidR="00C15D1A" w:rsidRDefault="00AE02C4">
      <w:pPr>
        <w:spacing w:line="480" w:lineRule="auto"/>
        <w:ind w:left="720" w:hanging="720"/>
        <w:rPr>
          <w:color w:val="000000"/>
          <w:sz w:val="20"/>
          <w:szCs w:val="20"/>
        </w:rPr>
      </w:pPr>
      <w:r>
        <w:rPr>
          <w:color w:val="000000"/>
          <w:sz w:val="20"/>
          <w:szCs w:val="20"/>
        </w:rPr>
        <w:t xml:space="preserve">Van Cleve, K., </w:t>
      </w:r>
      <w:proofErr w:type="spellStart"/>
      <w:r>
        <w:rPr>
          <w:color w:val="000000"/>
          <w:sz w:val="20"/>
          <w:szCs w:val="20"/>
        </w:rPr>
        <w:t>Dyrness</w:t>
      </w:r>
      <w:proofErr w:type="spellEnd"/>
      <w:r>
        <w:rPr>
          <w:color w:val="000000"/>
          <w:sz w:val="20"/>
          <w:szCs w:val="20"/>
        </w:rPr>
        <w:t xml:space="preserve">, C.T., </w:t>
      </w:r>
      <w:proofErr w:type="spellStart"/>
      <w:r>
        <w:rPr>
          <w:color w:val="000000"/>
          <w:sz w:val="20"/>
          <w:szCs w:val="20"/>
        </w:rPr>
        <w:t>Viereck</w:t>
      </w:r>
      <w:proofErr w:type="spellEnd"/>
      <w:r>
        <w:rPr>
          <w:color w:val="000000"/>
          <w:sz w:val="20"/>
          <w:szCs w:val="20"/>
        </w:rPr>
        <w:t xml:space="preserve">, L.A., Fox, J., Chapin III, F.S. and </w:t>
      </w:r>
      <w:proofErr w:type="spellStart"/>
      <w:r>
        <w:rPr>
          <w:color w:val="000000"/>
          <w:sz w:val="20"/>
          <w:szCs w:val="20"/>
        </w:rPr>
        <w:t>Oechel</w:t>
      </w:r>
      <w:proofErr w:type="spellEnd"/>
      <w:r>
        <w:rPr>
          <w:color w:val="000000"/>
          <w:sz w:val="20"/>
          <w:szCs w:val="20"/>
        </w:rPr>
        <w:t>, W., 1983. Taiga ecosystems in interior Alaska. </w:t>
      </w:r>
      <w:r>
        <w:rPr>
          <w:i/>
          <w:color w:val="000000"/>
          <w:sz w:val="20"/>
          <w:szCs w:val="20"/>
        </w:rPr>
        <w:t>Bioscience</w:t>
      </w:r>
      <w:r>
        <w:rPr>
          <w:color w:val="000000"/>
          <w:sz w:val="20"/>
          <w:szCs w:val="20"/>
        </w:rPr>
        <w:t>, </w:t>
      </w:r>
      <w:r>
        <w:rPr>
          <w:i/>
          <w:color w:val="000000"/>
          <w:sz w:val="20"/>
          <w:szCs w:val="20"/>
        </w:rPr>
        <w:t>33</w:t>
      </w:r>
      <w:r>
        <w:rPr>
          <w:color w:val="000000"/>
          <w:sz w:val="20"/>
          <w:szCs w:val="20"/>
        </w:rPr>
        <w:t>(1), pp.39-44.</w:t>
      </w:r>
    </w:p>
    <w:p w14:paraId="00000044" w14:textId="77777777" w:rsidR="00C15D1A" w:rsidRDefault="00AE02C4">
      <w:pPr>
        <w:spacing w:line="480" w:lineRule="auto"/>
        <w:ind w:left="720" w:hanging="720"/>
        <w:rPr>
          <w:color w:val="000000"/>
          <w:sz w:val="20"/>
          <w:szCs w:val="20"/>
        </w:rPr>
      </w:pPr>
      <w:proofErr w:type="spellStart"/>
      <w:r>
        <w:rPr>
          <w:color w:val="000000"/>
          <w:sz w:val="20"/>
          <w:szCs w:val="20"/>
        </w:rPr>
        <w:t>Viereck</w:t>
      </w:r>
      <w:proofErr w:type="spellEnd"/>
      <w:r>
        <w:rPr>
          <w:color w:val="000000"/>
          <w:sz w:val="20"/>
          <w:szCs w:val="20"/>
        </w:rPr>
        <w:t>, L.A., 1973. Wildfire in the taiga of Alaska. </w:t>
      </w:r>
      <w:r>
        <w:rPr>
          <w:i/>
          <w:color w:val="000000"/>
          <w:sz w:val="20"/>
          <w:szCs w:val="20"/>
        </w:rPr>
        <w:t>Quaternary Research</w:t>
      </w:r>
      <w:r>
        <w:rPr>
          <w:color w:val="000000"/>
          <w:sz w:val="20"/>
          <w:szCs w:val="20"/>
        </w:rPr>
        <w:t>, </w:t>
      </w:r>
      <w:r>
        <w:rPr>
          <w:i/>
          <w:color w:val="000000"/>
          <w:sz w:val="20"/>
          <w:szCs w:val="20"/>
        </w:rPr>
        <w:t>3</w:t>
      </w:r>
      <w:r>
        <w:rPr>
          <w:color w:val="000000"/>
          <w:sz w:val="20"/>
          <w:szCs w:val="20"/>
        </w:rPr>
        <w:t>(3), pp.465-495.</w:t>
      </w:r>
    </w:p>
    <w:p w14:paraId="00000045" w14:textId="77777777" w:rsidR="00C15D1A" w:rsidRDefault="00AE02C4">
      <w:pPr>
        <w:spacing w:line="480" w:lineRule="auto"/>
        <w:ind w:left="720" w:hanging="720"/>
        <w:rPr>
          <w:color w:val="000000"/>
          <w:sz w:val="20"/>
          <w:szCs w:val="20"/>
        </w:rPr>
      </w:pPr>
      <w:r>
        <w:rPr>
          <w:color w:val="000000"/>
          <w:sz w:val="20"/>
          <w:szCs w:val="20"/>
        </w:rPr>
        <w:t>Wirth, C., 2005. Fire regime and tree diversity in boreal forests: implications for the carbon cycle. In </w:t>
      </w:r>
      <w:r>
        <w:rPr>
          <w:i/>
          <w:color w:val="000000"/>
          <w:sz w:val="20"/>
          <w:szCs w:val="20"/>
        </w:rPr>
        <w:t>Forest diversity and function</w:t>
      </w:r>
      <w:r>
        <w:rPr>
          <w:color w:val="000000"/>
          <w:sz w:val="20"/>
          <w:szCs w:val="20"/>
        </w:rPr>
        <w:t> (pp. 309-344). Springer, Berlin, Heidelberg.</w:t>
      </w:r>
    </w:p>
    <w:p w14:paraId="00000046" w14:textId="77777777" w:rsidR="00C15D1A" w:rsidRDefault="00AE02C4">
      <w:pPr>
        <w:spacing w:line="480" w:lineRule="auto"/>
        <w:ind w:left="720" w:hanging="720"/>
        <w:rPr>
          <w:color w:val="000000"/>
          <w:sz w:val="20"/>
          <w:szCs w:val="20"/>
        </w:rPr>
      </w:pPr>
      <w:r>
        <w:rPr>
          <w:color w:val="000000"/>
          <w:sz w:val="20"/>
          <w:szCs w:val="20"/>
        </w:rPr>
        <w:t xml:space="preserve">Whitman, E., </w:t>
      </w:r>
      <w:proofErr w:type="spellStart"/>
      <w:r>
        <w:rPr>
          <w:color w:val="000000"/>
          <w:sz w:val="20"/>
          <w:szCs w:val="20"/>
        </w:rPr>
        <w:t>Parisien</w:t>
      </w:r>
      <w:proofErr w:type="spellEnd"/>
      <w:r>
        <w:rPr>
          <w:color w:val="000000"/>
          <w:sz w:val="20"/>
          <w:szCs w:val="20"/>
        </w:rPr>
        <w:t xml:space="preserve">, M.A., Thompson, D.K. and Flannigan, M.D., 2018. </w:t>
      </w:r>
      <w:proofErr w:type="spellStart"/>
      <w:r>
        <w:rPr>
          <w:color w:val="000000"/>
          <w:sz w:val="20"/>
          <w:szCs w:val="20"/>
        </w:rPr>
        <w:t>Topoedaphic</w:t>
      </w:r>
      <w:proofErr w:type="spellEnd"/>
      <w:r>
        <w:rPr>
          <w:color w:val="000000"/>
          <w:sz w:val="20"/>
          <w:szCs w:val="20"/>
        </w:rPr>
        <w:t xml:space="preserve"> and forest controls on post-fire vegetation assemblies are modified by fire history and burn severity in the northwestern Canadian boreal forest. </w:t>
      </w:r>
      <w:r>
        <w:rPr>
          <w:i/>
          <w:color w:val="000000"/>
          <w:sz w:val="20"/>
          <w:szCs w:val="20"/>
        </w:rPr>
        <w:t>Forests</w:t>
      </w:r>
      <w:r>
        <w:rPr>
          <w:color w:val="000000"/>
          <w:sz w:val="20"/>
          <w:szCs w:val="20"/>
        </w:rPr>
        <w:t>, </w:t>
      </w:r>
      <w:r>
        <w:rPr>
          <w:i/>
          <w:color w:val="000000"/>
          <w:sz w:val="20"/>
          <w:szCs w:val="20"/>
        </w:rPr>
        <w:t>9</w:t>
      </w:r>
      <w:r>
        <w:rPr>
          <w:color w:val="000000"/>
          <w:sz w:val="20"/>
          <w:szCs w:val="20"/>
        </w:rPr>
        <w:t>(3), p.151.</w:t>
      </w:r>
    </w:p>
    <w:p w14:paraId="00000047"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Whitman, E., </w:t>
      </w:r>
      <w:proofErr w:type="spellStart"/>
      <w:r>
        <w:rPr>
          <w:color w:val="000000"/>
          <w:sz w:val="20"/>
          <w:szCs w:val="20"/>
          <w:highlight w:val="white"/>
        </w:rPr>
        <w:t>Parisien</w:t>
      </w:r>
      <w:proofErr w:type="spellEnd"/>
      <w:r>
        <w:rPr>
          <w:color w:val="000000"/>
          <w:sz w:val="20"/>
          <w:szCs w:val="20"/>
          <w:highlight w:val="white"/>
        </w:rPr>
        <w:t>, M.A., Thompson, D.K. and Flannigan, M.D., 2019. Short-interval wildfire and drought overwhelm boreal forest resilience. </w:t>
      </w:r>
      <w:r>
        <w:rPr>
          <w:i/>
          <w:color w:val="000000"/>
          <w:sz w:val="20"/>
          <w:szCs w:val="20"/>
          <w:highlight w:val="white"/>
        </w:rPr>
        <w:t>Scientific Reports</w:t>
      </w:r>
      <w:r>
        <w:rPr>
          <w:color w:val="000000"/>
          <w:sz w:val="20"/>
          <w:szCs w:val="20"/>
          <w:highlight w:val="white"/>
        </w:rPr>
        <w:t>, </w:t>
      </w:r>
      <w:r>
        <w:rPr>
          <w:i/>
          <w:color w:val="000000"/>
          <w:sz w:val="20"/>
          <w:szCs w:val="20"/>
          <w:highlight w:val="white"/>
        </w:rPr>
        <w:t>9</w:t>
      </w:r>
      <w:r>
        <w:rPr>
          <w:color w:val="000000"/>
          <w:sz w:val="20"/>
          <w:szCs w:val="20"/>
          <w:highlight w:val="white"/>
        </w:rPr>
        <w:t>(1), pp.1-12.</w:t>
      </w:r>
    </w:p>
    <w:sectPr w:rsidR="00C15D1A" w:rsidSect="00517427">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vor Carter" w:date="2021-10-12T19:01:00Z" w:initials="TC">
    <w:p w14:paraId="17E8C743" w14:textId="77777777" w:rsidR="000721C7" w:rsidRDefault="000721C7">
      <w:pPr>
        <w:pStyle w:val="CommentText"/>
      </w:pPr>
      <w:r>
        <w:rPr>
          <w:rStyle w:val="CommentReference"/>
        </w:rPr>
        <w:annotationRef/>
      </w:r>
      <w:r>
        <w:t xml:space="preserve">I know its too early for results, but always a big fan of results oriented titles. </w:t>
      </w:r>
    </w:p>
    <w:p w14:paraId="500AEA15" w14:textId="77777777" w:rsidR="000721C7" w:rsidRDefault="000721C7">
      <w:pPr>
        <w:pStyle w:val="CommentText"/>
      </w:pPr>
    </w:p>
    <w:p w14:paraId="6C6ED890" w14:textId="77777777" w:rsidR="000721C7" w:rsidRDefault="000721C7">
      <w:pPr>
        <w:pStyle w:val="CommentText"/>
      </w:pPr>
      <w:r>
        <w:t>“multiple short-interval fires drive shift* in functional traits within understory plant community”</w:t>
      </w:r>
    </w:p>
    <w:p w14:paraId="4E4A240F" w14:textId="77777777" w:rsidR="000721C7" w:rsidRDefault="000721C7">
      <w:pPr>
        <w:pStyle w:val="CommentText"/>
      </w:pPr>
    </w:p>
    <w:p w14:paraId="2A8CC240" w14:textId="7D57606E" w:rsidR="000721C7" w:rsidRDefault="000721C7">
      <w:pPr>
        <w:pStyle w:val="CommentText"/>
      </w:pPr>
      <w:r>
        <w:t xml:space="preserve">Depending on what you see you can keep it broad, the boreal is cool but 3 fire reburn is novel and interesting in its own right. </w:t>
      </w:r>
    </w:p>
  </w:comment>
  <w:comment w:id="7" w:author="Trevor Carter" w:date="2021-10-12T19:04:00Z" w:initials="TC">
    <w:p w14:paraId="704EC0E6" w14:textId="23E1AEA9" w:rsidR="000721C7" w:rsidRDefault="000721C7">
      <w:pPr>
        <w:pStyle w:val="CommentText"/>
      </w:pPr>
      <w:r>
        <w:rPr>
          <w:rStyle w:val="CommentReference"/>
        </w:rPr>
        <w:annotationRef/>
      </w:r>
      <w:r>
        <w:t>Age is mostly encapsulated within structure in my mind</w:t>
      </w:r>
    </w:p>
  </w:comment>
  <w:comment w:id="8" w:author="Trevor Carter" w:date="2021-10-12T19:05:00Z" w:initials="TC">
    <w:p w14:paraId="10C21058" w14:textId="4DBA907A" w:rsidR="000721C7" w:rsidRDefault="000721C7">
      <w:pPr>
        <w:pStyle w:val="CommentText"/>
      </w:pPr>
      <w:r>
        <w:rPr>
          <w:rStyle w:val="CommentReference"/>
        </w:rPr>
        <w:annotationRef/>
      </w:r>
      <w:r>
        <w:t xml:space="preserve">This is true for more than just the boreal. </w:t>
      </w:r>
    </w:p>
  </w:comment>
  <w:comment w:id="15" w:author="Trevor Carter" w:date="2021-10-12T19:05:00Z" w:initials="TC">
    <w:p w14:paraId="3F3FA5CF" w14:textId="185EBB5C" w:rsidR="000721C7" w:rsidRDefault="000721C7">
      <w:pPr>
        <w:pStyle w:val="CommentText"/>
      </w:pPr>
      <w:r>
        <w:rPr>
          <w:rStyle w:val="CommentReference"/>
        </w:rPr>
        <w:annotationRef/>
      </w:r>
      <w:r>
        <w:t xml:space="preserve">Sentence before to tie in the logic. Again, might not need to mention AK yet. </w:t>
      </w:r>
    </w:p>
  </w:comment>
  <w:comment w:id="16" w:author="Trevor Carter" w:date="2021-10-12T19:08:00Z" w:initials="TC">
    <w:p w14:paraId="093993A8" w14:textId="5F4184C0" w:rsidR="000721C7" w:rsidRDefault="000721C7">
      <w:pPr>
        <w:pStyle w:val="CommentText"/>
      </w:pPr>
      <w:r>
        <w:rPr>
          <w:rStyle w:val="CommentReference"/>
        </w:rPr>
        <w:annotationRef/>
      </w:r>
      <w:r>
        <w:t xml:space="preserve">Wording is a bit awkward. I know what you’re trying to say but it reads a bit clunky. </w:t>
      </w:r>
    </w:p>
  </w:comment>
  <w:comment w:id="21" w:author="Trevor Carter" w:date="2021-10-12T19:09:00Z" w:initials="TC">
    <w:p w14:paraId="564C23C4" w14:textId="29AF32C1" w:rsidR="000721C7" w:rsidRDefault="000721C7">
      <w:pPr>
        <w:pStyle w:val="CommentText"/>
      </w:pPr>
      <w:r>
        <w:rPr>
          <w:rStyle w:val="CommentReference"/>
        </w:rPr>
        <w:annotationRef/>
      </w:r>
      <w:r>
        <w:t xml:space="preserve">Why study understory plant comm. In the first place? </w:t>
      </w:r>
    </w:p>
  </w:comment>
  <w:comment w:id="23" w:author="Trevor Carter" w:date="2021-10-12T19:10:00Z" w:initials="TC">
    <w:p w14:paraId="77A9DD7B" w14:textId="403789B9" w:rsidR="000721C7" w:rsidRDefault="000721C7">
      <w:pPr>
        <w:pStyle w:val="CommentText"/>
      </w:pPr>
      <w:r>
        <w:rPr>
          <w:rStyle w:val="CommentReference"/>
        </w:rPr>
        <w:annotationRef/>
      </w:r>
      <w:r>
        <w:t xml:space="preserve">Reread and craft this a bit. Could probably be split into two sentence. </w:t>
      </w:r>
    </w:p>
  </w:comment>
  <w:comment w:id="27" w:author="Trevor Carter" w:date="2021-10-12T19:11:00Z" w:initials="TC">
    <w:p w14:paraId="34F05A4E" w14:textId="5A354E54" w:rsidR="00A019CD" w:rsidRDefault="00A019CD">
      <w:pPr>
        <w:pStyle w:val="CommentText"/>
      </w:pPr>
      <w:r>
        <w:rPr>
          <w:rStyle w:val="CommentReference"/>
        </w:rPr>
        <w:annotationRef/>
      </w:r>
      <w:r>
        <w:t>Not intuitive how these differ</w:t>
      </w:r>
    </w:p>
  </w:comment>
  <w:comment w:id="28" w:author="Trevor Carter" w:date="2021-10-12T19:12:00Z" w:initials="TC">
    <w:p w14:paraId="437441FF" w14:textId="778DFB10" w:rsidR="00A019CD" w:rsidRDefault="00A019CD">
      <w:pPr>
        <w:pStyle w:val="CommentText"/>
      </w:pPr>
      <w:r>
        <w:rPr>
          <w:rStyle w:val="CommentReference"/>
        </w:rPr>
        <w:annotationRef/>
      </w:r>
      <w:r>
        <w:t>Probably something related to the traits too.</w:t>
      </w:r>
    </w:p>
  </w:comment>
  <w:comment w:id="30" w:author="Trevor Carter" w:date="2021-10-12T19:12:00Z" w:initials="TC">
    <w:p w14:paraId="3989C22A" w14:textId="77777777" w:rsidR="00A019CD" w:rsidRDefault="00A019CD">
      <w:pPr>
        <w:pStyle w:val="CommentText"/>
      </w:pPr>
      <w:r>
        <w:rPr>
          <w:rStyle w:val="CommentReference"/>
        </w:rPr>
        <w:annotationRef/>
      </w:r>
      <w:r>
        <w:t xml:space="preserve">I think the reburns is the most interesting and broad place to start. Yes the boreal is super neat but the 3 burns on the understory seems rad. </w:t>
      </w:r>
    </w:p>
    <w:p w14:paraId="5B33793B" w14:textId="77777777" w:rsidR="00A019CD" w:rsidRDefault="00A019CD">
      <w:pPr>
        <w:pStyle w:val="CommentText"/>
      </w:pPr>
    </w:p>
    <w:p w14:paraId="2720D43E" w14:textId="7D77B68B" w:rsidR="00A019CD" w:rsidRDefault="00A019CD">
      <w:pPr>
        <w:pStyle w:val="CommentText"/>
      </w:pPr>
      <w:r>
        <w:t xml:space="preserve">I totally understand if this is a departure from your other paper and we should chat about framing. </w:t>
      </w:r>
    </w:p>
  </w:comment>
  <w:comment w:id="31" w:author="Trevor Carter" w:date="2021-10-12T19:13:00Z" w:initials="TC">
    <w:p w14:paraId="33EC6D58" w14:textId="357EB7FB" w:rsidR="00A019CD" w:rsidRDefault="00A019CD">
      <w:pPr>
        <w:pStyle w:val="CommentText"/>
      </w:pPr>
      <w:r>
        <w:rPr>
          <w:rStyle w:val="CommentReference"/>
        </w:rPr>
        <w:annotationRef/>
      </w:r>
      <w:r>
        <w:t xml:space="preserve">This seems like a good justification for boreal as an ideal study system to understand understory responses. </w:t>
      </w:r>
    </w:p>
  </w:comment>
  <w:comment w:id="34" w:author="Trevor Carter" w:date="2021-10-12T19:14:00Z" w:initials="TC">
    <w:p w14:paraId="7CD5D714" w14:textId="7504F803" w:rsidR="00A019CD" w:rsidRDefault="00A019CD">
      <w:pPr>
        <w:pStyle w:val="CommentText"/>
      </w:pPr>
      <w:r>
        <w:rPr>
          <w:rStyle w:val="CommentReference"/>
        </w:rPr>
        <w:annotationRef/>
      </w:r>
      <w:r>
        <w:t>I’m not sure what this means</w:t>
      </w:r>
    </w:p>
  </w:comment>
  <w:comment w:id="41" w:author="Trevor Carter" w:date="2021-10-12T19:16:00Z" w:initials="TC">
    <w:p w14:paraId="57EFCFA7" w14:textId="34462570" w:rsidR="007336B2" w:rsidRDefault="007336B2">
      <w:pPr>
        <w:pStyle w:val="CommentText"/>
      </w:pPr>
      <w:r>
        <w:rPr>
          <w:rStyle w:val="CommentReference"/>
        </w:rPr>
        <w:annotationRef/>
      </w:r>
      <w:r>
        <w:t xml:space="preserve">This feels like a solid close to the first (maybe second) paragraph. </w:t>
      </w:r>
    </w:p>
  </w:comment>
  <w:comment w:id="42" w:author="Trevor Carter" w:date="2021-10-12T19:17:00Z" w:initials="TC">
    <w:p w14:paraId="2B38B4B9" w14:textId="1381973C" w:rsidR="007336B2" w:rsidRDefault="007336B2">
      <w:pPr>
        <w:pStyle w:val="CommentText"/>
      </w:pPr>
      <w:r>
        <w:rPr>
          <w:rStyle w:val="CommentReference"/>
        </w:rPr>
        <w:annotationRef/>
      </w:r>
      <w:r>
        <w:t xml:space="preserve">This seems like the broadest start. I would challenge you to hold off mentioning the boreal for as long as possible. Maybe until the second paragraph? </w:t>
      </w:r>
    </w:p>
  </w:comment>
  <w:comment w:id="43" w:author="Trevor Carter" w:date="2021-10-12T19:19:00Z" w:initials="TC">
    <w:p w14:paraId="576BA42F" w14:textId="77777777" w:rsidR="007336B2" w:rsidRDefault="007336B2">
      <w:pPr>
        <w:pStyle w:val="CommentText"/>
      </w:pPr>
      <w:r>
        <w:rPr>
          <w:rStyle w:val="CommentReference"/>
        </w:rPr>
        <w:annotationRef/>
      </w:r>
      <w:r>
        <w:t>I think the depart from historic fire regime is interesting on its own without considering the shift in overstory species.</w:t>
      </w:r>
    </w:p>
    <w:p w14:paraId="4F51E583" w14:textId="77777777" w:rsidR="007336B2" w:rsidRDefault="007336B2">
      <w:pPr>
        <w:pStyle w:val="CommentText"/>
      </w:pPr>
    </w:p>
    <w:p w14:paraId="3F4476A4" w14:textId="76A78C2D" w:rsidR="007336B2" w:rsidRDefault="007336B2">
      <w:pPr>
        <w:pStyle w:val="CommentText"/>
      </w:pPr>
      <w:r>
        <w:t>It may be interesting to say something along the lines of: A departure from historic fire regimes has led to changes in overstory composition. However, the effects of this shift on understory plant communities remains unknown. The reburning may be exacerbated because of alterations in the overstory community which alter resource availability (light, water, nutrients, etc.).</w:t>
      </w:r>
    </w:p>
  </w:comment>
  <w:comment w:id="46" w:author="Trevor Carter" w:date="2021-10-12T19:21:00Z" w:initials="TC">
    <w:p w14:paraId="7DB315B7" w14:textId="6AECBD33" w:rsidR="007336B2" w:rsidRDefault="007336B2">
      <w:pPr>
        <w:pStyle w:val="CommentText"/>
      </w:pPr>
      <w:r>
        <w:rPr>
          <w:rStyle w:val="CommentReference"/>
        </w:rPr>
        <w:annotationRef/>
      </w:r>
      <w:r>
        <w:t xml:space="preserve">I know we briefly talked about how much work I would be doing on this MS, but I could </w:t>
      </w:r>
      <w:r w:rsidR="001211D2">
        <w:t xml:space="preserve">write this paragraph if need be. </w:t>
      </w:r>
    </w:p>
  </w:comment>
  <w:comment w:id="47" w:author="Trevor Carter" w:date="2021-10-12T19:22:00Z" w:initials="TC">
    <w:p w14:paraId="0133F898" w14:textId="77777777" w:rsidR="001211D2" w:rsidRDefault="001211D2">
      <w:pPr>
        <w:pStyle w:val="CommentText"/>
      </w:pPr>
      <w:r>
        <w:rPr>
          <w:rStyle w:val="CommentReference"/>
        </w:rPr>
        <w:annotationRef/>
      </w:r>
      <w:r>
        <w:t xml:space="preserve">I thought you were investigating the understory plant community. </w:t>
      </w:r>
    </w:p>
    <w:p w14:paraId="720384C1" w14:textId="77777777" w:rsidR="001211D2" w:rsidRDefault="001211D2">
      <w:pPr>
        <w:pStyle w:val="CommentText"/>
      </w:pPr>
    </w:p>
    <w:p w14:paraId="68919EB6" w14:textId="1440BFDB" w:rsidR="001211D2" w:rsidRDefault="001211D2">
      <w:pPr>
        <w:pStyle w:val="CommentText"/>
      </w:pPr>
      <w:r>
        <w:t>Side bar – it would be really cool to see if the plant community in 1 v 2 v 3 fires differ in ordination space. (reading slightly further this is obj. 2)</w:t>
      </w:r>
    </w:p>
  </w:comment>
  <w:comment w:id="49" w:author="Trevor Carter" w:date="2021-10-12T19:24:00Z" w:initials="TC">
    <w:p w14:paraId="102B4B7E" w14:textId="7550DD58" w:rsidR="001211D2" w:rsidRDefault="001211D2">
      <w:pPr>
        <w:pStyle w:val="CommentText"/>
      </w:pPr>
      <w:r>
        <w:rPr>
          <w:rStyle w:val="CommentReference"/>
        </w:rPr>
        <w:annotationRef/>
      </w:r>
      <w:r>
        <w:t xml:space="preserve">I got into some trouble by saying structure and composition when I really meant cover and richness. The reason being is that structure can be so much more than cover and composition is more than just richness (are you also investigating evenness?) </w:t>
      </w:r>
    </w:p>
  </w:comment>
  <w:comment w:id="50" w:author="Trevor Carter" w:date="2021-10-12T19:25:00Z" w:initials="TC">
    <w:p w14:paraId="7553A413" w14:textId="39FBA75D" w:rsidR="001211D2" w:rsidRDefault="001211D2">
      <w:pPr>
        <w:pStyle w:val="CommentText"/>
      </w:pPr>
      <w:r>
        <w:rPr>
          <w:rStyle w:val="CommentReference"/>
        </w:rPr>
        <w:annotationRef/>
      </w:r>
      <w:r>
        <w:t xml:space="preserve">By what metric? </w:t>
      </w:r>
    </w:p>
  </w:comment>
  <w:comment w:id="51" w:author="Trevor Carter" w:date="2021-10-12T19:26:00Z" w:initials="TC">
    <w:p w14:paraId="110BF94E" w14:textId="1A1295F2" w:rsidR="001211D2" w:rsidRDefault="001211D2">
      <w:pPr>
        <w:pStyle w:val="CommentText"/>
      </w:pPr>
      <w:r>
        <w:rPr>
          <w:rStyle w:val="CommentReference"/>
        </w:rPr>
        <w:annotationRef/>
      </w:r>
      <w:r>
        <w:t xml:space="preserve">You haven’t yet introduced functional traits. Why are they important and which traits are you planning on measuring in this research? </w:t>
      </w:r>
    </w:p>
  </w:comment>
  <w:comment w:id="53" w:author="Trevor Carter" w:date="2021-10-12T19:28:00Z" w:initials="TC">
    <w:p w14:paraId="761BFC3A" w14:textId="64D8953C" w:rsidR="001211D2" w:rsidRDefault="001211D2">
      <w:pPr>
        <w:pStyle w:val="CommentText"/>
      </w:pPr>
      <w:r>
        <w:rPr>
          <w:rStyle w:val="CommentReference"/>
        </w:rPr>
        <w:annotationRef/>
      </w:r>
      <w:r>
        <w:t>I have slight issue with drivers as a verb, may be super nit picky but plants don’t drive.</w:t>
      </w:r>
    </w:p>
  </w:comment>
  <w:comment w:id="54" w:author="Trevor Carter" w:date="2021-10-12T19:29:00Z" w:initials="TC">
    <w:p w14:paraId="0AC19E3A" w14:textId="13BD1EC8" w:rsidR="001211D2" w:rsidRDefault="001211D2">
      <w:pPr>
        <w:pStyle w:val="CommentText"/>
      </w:pPr>
      <w:r>
        <w:rPr>
          <w:rStyle w:val="CommentReference"/>
        </w:rPr>
        <w:annotationRef/>
      </w:r>
      <w:r>
        <w:t>I don’t think I quite understand how traits are being used in this study</w:t>
      </w:r>
    </w:p>
  </w:comment>
  <w:comment w:id="55" w:author="Trevor Carter" w:date="2021-10-12T19:28:00Z" w:initials="TC">
    <w:p w14:paraId="3759AC05" w14:textId="004DE5D5" w:rsidR="001211D2" w:rsidRDefault="001211D2">
      <w:pPr>
        <w:pStyle w:val="CommentText"/>
      </w:pPr>
      <w:r>
        <w:rPr>
          <w:rStyle w:val="CommentReference"/>
        </w:rPr>
        <w:annotationRef/>
      </w:r>
      <w:r>
        <w:t xml:space="preserve">Which traits? </w:t>
      </w:r>
    </w:p>
  </w:comment>
  <w:comment w:id="56" w:author="Trevor Carter" w:date="2021-10-12T19:29:00Z" w:initials="TC">
    <w:p w14:paraId="66D5E42A" w14:textId="0E56EC4A" w:rsidR="001211D2" w:rsidRDefault="001211D2" w:rsidP="001211D2">
      <w:pPr>
        <w:pStyle w:val="CommentText"/>
      </w:pPr>
      <w:r>
        <w:rPr>
          <w:rStyle w:val="CommentReference"/>
        </w:rPr>
        <w:annotationRef/>
      </w:r>
      <w:r>
        <w:t xml:space="preserve">These don’t quite line up with your objectives above. I think we should workshop what exactly the questions are and move backwards from there.  </w:t>
      </w:r>
    </w:p>
  </w:comment>
  <w:comment w:id="58" w:author="Trevor Carter" w:date="2021-10-12T19:31:00Z" w:initials="TC">
    <w:p w14:paraId="2EAB5C19" w14:textId="237162CC" w:rsidR="001211D2" w:rsidRDefault="001211D2">
      <w:pPr>
        <w:pStyle w:val="CommentText"/>
      </w:pPr>
      <w:r>
        <w:rPr>
          <w:rStyle w:val="CommentReference"/>
        </w:rPr>
        <w:annotationRef/>
      </w:r>
      <w:r>
        <w:t xml:space="preserve">Are you trying to understand which traits </w:t>
      </w:r>
      <w:r w:rsidR="00C453E1">
        <w:t xml:space="preserve">predict communities? There are a lot of ways you can pull in traits/ </w:t>
      </w:r>
    </w:p>
  </w:comment>
  <w:comment w:id="59" w:author="Trevor Carter" w:date="2021-10-12T19:32:00Z" w:initials="TC">
    <w:p w14:paraId="4B484C0D" w14:textId="5DB94564" w:rsidR="00C453E1" w:rsidRDefault="00C453E1">
      <w:pPr>
        <w:pStyle w:val="CommentText"/>
      </w:pPr>
      <w:r>
        <w:rPr>
          <w:rStyle w:val="CommentReference"/>
        </w:rPr>
        <w:annotationRef/>
      </w:r>
      <w:r>
        <w:t xml:space="preserve">This stands for all of your hypotheses but It would be great to see more justification for each rational. </w:t>
      </w:r>
    </w:p>
  </w:comment>
  <w:comment w:id="65" w:author="Trevor Carter" w:date="2021-10-12T19:43:00Z" w:initials="TC">
    <w:p w14:paraId="63274602" w14:textId="3D4A8FFC" w:rsidR="00213485" w:rsidRDefault="00213485">
      <w:pPr>
        <w:pStyle w:val="CommentText"/>
      </w:pPr>
      <w:r>
        <w:rPr>
          <w:rStyle w:val="CommentReference"/>
        </w:rPr>
        <w:annotationRef/>
      </w:r>
      <w:r>
        <w:t xml:space="preserve">I’m a bit confused. Was this for overstory species only? I think this section would be more clear if there were subheadings for overstory, understory, and FT sampling. </w:t>
      </w:r>
    </w:p>
  </w:comment>
  <w:comment w:id="75" w:author="Hayes, Katherine" w:date="2021-08-30T12:10:00Z" w:initials="HK">
    <w:p w14:paraId="17344600" w14:textId="4BE8F197" w:rsidR="00CF6544" w:rsidRDefault="00CF6544">
      <w:pPr>
        <w:pStyle w:val="CommentText"/>
      </w:pPr>
      <w:r>
        <w:rPr>
          <w:rStyle w:val="CommentReference"/>
        </w:rPr>
        <w:annotationRef/>
      </w:r>
      <w:r>
        <w:t>Playing around with including tables like this (but individual ones for lichen/moss vs everything else in the understory). Is this worth doing / worth doing in the appendix?</w:t>
      </w:r>
    </w:p>
  </w:comment>
  <w:comment w:id="76" w:author="Trevor Carter" w:date="2021-10-12T19:48:00Z" w:initials="TC">
    <w:p w14:paraId="67452BA0" w14:textId="517DB66E" w:rsidR="00EF15A9" w:rsidRDefault="00EF15A9">
      <w:pPr>
        <w:pStyle w:val="CommentText"/>
      </w:pPr>
      <w:r>
        <w:rPr>
          <w:rStyle w:val="CommentReference"/>
        </w:rPr>
        <w:annotationRef/>
      </w:r>
      <w:r>
        <w:t xml:space="preserve">My mind goes to a bar chart, % </w:t>
      </w:r>
      <w:proofErr w:type="spellStart"/>
      <w:r>
        <w:t>cov</w:t>
      </w:r>
      <w:proofErr w:type="spellEnd"/>
      <w:r>
        <w:t xml:space="preserve"> on the y with the x being functional group and different reburns being stacked next to each other.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8CC240" w15:done="0"/>
  <w15:commentEx w15:paraId="704EC0E6" w15:done="0"/>
  <w15:commentEx w15:paraId="10C21058" w15:done="0"/>
  <w15:commentEx w15:paraId="3F3FA5CF" w15:done="0"/>
  <w15:commentEx w15:paraId="093993A8" w15:done="0"/>
  <w15:commentEx w15:paraId="564C23C4" w15:done="0"/>
  <w15:commentEx w15:paraId="77A9DD7B" w15:done="0"/>
  <w15:commentEx w15:paraId="34F05A4E" w15:done="0"/>
  <w15:commentEx w15:paraId="437441FF" w15:done="0"/>
  <w15:commentEx w15:paraId="2720D43E" w15:done="0"/>
  <w15:commentEx w15:paraId="33EC6D58" w15:done="0"/>
  <w15:commentEx w15:paraId="7CD5D714" w15:done="0"/>
  <w15:commentEx w15:paraId="57EFCFA7" w15:done="0"/>
  <w15:commentEx w15:paraId="2B38B4B9" w15:done="0"/>
  <w15:commentEx w15:paraId="3F4476A4" w15:done="0"/>
  <w15:commentEx w15:paraId="7DB315B7" w15:done="0"/>
  <w15:commentEx w15:paraId="68919EB6" w15:done="0"/>
  <w15:commentEx w15:paraId="102B4B7E" w15:done="0"/>
  <w15:commentEx w15:paraId="7553A413" w15:done="0"/>
  <w15:commentEx w15:paraId="110BF94E" w15:done="0"/>
  <w15:commentEx w15:paraId="761BFC3A" w15:done="0"/>
  <w15:commentEx w15:paraId="0AC19E3A" w15:done="0"/>
  <w15:commentEx w15:paraId="3759AC05" w15:done="0"/>
  <w15:commentEx w15:paraId="66D5E42A" w15:done="0"/>
  <w15:commentEx w15:paraId="2EAB5C19" w15:done="0"/>
  <w15:commentEx w15:paraId="4B484C0D" w15:done="0"/>
  <w15:commentEx w15:paraId="63274602" w15:done="0"/>
  <w15:commentEx w15:paraId="17344600" w15:done="0"/>
  <w15:commentEx w15:paraId="67452BA0" w15:paraIdParent="17344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05A18" w16cex:dateUtc="2021-10-13T01:01:00Z"/>
  <w16cex:commentExtensible w16cex:durableId="25105AC6" w16cex:dateUtc="2021-10-13T01:04:00Z"/>
  <w16cex:commentExtensible w16cex:durableId="25105ADC" w16cex:dateUtc="2021-10-13T01:05:00Z"/>
  <w16cex:commentExtensible w16cex:durableId="25105B03" w16cex:dateUtc="2021-10-13T01:05:00Z"/>
  <w16cex:commentExtensible w16cex:durableId="25105B98" w16cex:dateUtc="2021-10-13T01:08:00Z"/>
  <w16cex:commentExtensible w16cex:durableId="25105C05" w16cex:dateUtc="2021-10-13T01:09:00Z"/>
  <w16cex:commentExtensible w16cex:durableId="25105C2E" w16cex:dateUtc="2021-10-13T01:10:00Z"/>
  <w16cex:commentExtensible w16cex:durableId="25105C63" w16cex:dateUtc="2021-10-13T01:11:00Z"/>
  <w16cex:commentExtensible w16cex:durableId="25105C8F" w16cex:dateUtc="2021-10-13T01:12:00Z"/>
  <w16cex:commentExtensible w16cex:durableId="25105CA2" w16cex:dateUtc="2021-10-13T01:12:00Z"/>
  <w16cex:commentExtensible w16cex:durableId="25105CEC" w16cex:dateUtc="2021-10-13T01:13:00Z"/>
  <w16cex:commentExtensible w16cex:durableId="25105D1E" w16cex:dateUtc="2021-10-13T01:14:00Z"/>
  <w16cex:commentExtensible w16cex:durableId="25105DA2" w16cex:dateUtc="2021-10-13T01:16:00Z"/>
  <w16cex:commentExtensible w16cex:durableId="25105DD3" w16cex:dateUtc="2021-10-13T01:17:00Z"/>
  <w16cex:commentExtensible w16cex:durableId="25105E26" w16cex:dateUtc="2021-10-13T01:19:00Z"/>
  <w16cex:commentExtensible w16cex:durableId="25105EA8" w16cex:dateUtc="2021-10-13T01:21:00Z"/>
  <w16cex:commentExtensible w16cex:durableId="25105EDF" w16cex:dateUtc="2021-10-13T01:22:00Z"/>
  <w16cex:commentExtensible w16cex:durableId="25105F62" w16cex:dateUtc="2021-10-13T01:24:00Z"/>
  <w16cex:commentExtensible w16cex:durableId="25105FBF" w16cex:dateUtc="2021-10-13T01:25:00Z"/>
  <w16cex:commentExtensible w16cex:durableId="25105FD9" w16cex:dateUtc="2021-10-13T01:26:00Z"/>
  <w16cex:commentExtensible w16cex:durableId="25106042" w16cex:dateUtc="2021-10-13T01:28:00Z"/>
  <w16cex:commentExtensible w16cex:durableId="2510607F" w16cex:dateUtc="2021-10-13T01:29:00Z"/>
  <w16cex:commentExtensible w16cex:durableId="25106075" w16cex:dateUtc="2021-10-13T01:28:00Z"/>
  <w16cex:commentExtensible w16cex:durableId="251060B1" w16cex:dateUtc="2021-10-13T01:29:00Z"/>
  <w16cex:commentExtensible w16cex:durableId="25106115" w16cex:dateUtc="2021-10-13T01:31:00Z"/>
  <w16cex:commentExtensible w16cex:durableId="25106160" w16cex:dateUtc="2021-10-13T01:32:00Z"/>
  <w16cex:commentExtensible w16cex:durableId="251063F1" w16cex:dateUtc="2021-10-13T01:43:00Z"/>
  <w16cex:commentExtensible w16cex:durableId="24D74932" w16cex:dateUtc="2021-08-30T18:10:00Z"/>
  <w16cex:commentExtensible w16cex:durableId="251064FB" w16cex:dateUtc="2021-10-13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8CC240" w16cid:durableId="25105A18"/>
  <w16cid:commentId w16cid:paraId="704EC0E6" w16cid:durableId="25105AC6"/>
  <w16cid:commentId w16cid:paraId="10C21058" w16cid:durableId="25105ADC"/>
  <w16cid:commentId w16cid:paraId="3F3FA5CF" w16cid:durableId="25105B03"/>
  <w16cid:commentId w16cid:paraId="093993A8" w16cid:durableId="25105B98"/>
  <w16cid:commentId w16cid:paraId="564C23C4" w16cid:durableId="25105C05"/>
  <w16cid:commentId w16cid:paraId="77A9DD7B" w16cid:durableId="25105C2E"/>
  <w16cid:commentId w16cid:paraId="34F05A4E" w16cid:durableId="25105C63"/>
  <w16cid:commentId w16cid:paraId="437441FF" w16cid:durableId="25105C8F"/>
  <w16cid:commentId w16cid:paraId="2720D43E" w16cid:durableId="25105CA2"/>
  <w16cid:commentId w16cid:paraId="33EC6D58" w16cid:durableId="25105CEC"/>
  <w16cid:commentId w16cid:paraId="7CD5D714" w16cid:durableId="25105D1E"/>
  <w16cid:commentId w16cid:paraId="57EFCFA7" w16cid:durableId="25105DA2"/>
  <w16cid:commentId w16cid:paraId="2B38B4B9" w16cid:durableId="25105DD3"/>
  <w16cid:commentId w16cid:paraId="3F4476A4" w16cid:durableId="25105E26"/>
  <w16cid:commentId w16cid:paraId="7DB315B7" w16cid:durableId="25105EA8"/>
  <w16cid:commentId w16cid:paraId="68919EB6" w16cid:durableId="25105EDF"/>
  <w16cid:commentId w16cid:paraId="102B4B7E" w16cid:durableId="25105F62"/>
  <w16cid:commentId w16cid:paraId="7553A413" w16cid:durableId="25105FBF"/>
  <w16cid:commentId w16cid:paraId="110BF94E" w16cid:durableId="25105FD9"/>
  <w16cid:commentId w16cid:paraId="761BFC3A" w16cid:durableId="25106042"/>
  <w16cid:commentId w16cid:paraId="0AC19E3A" w16cid:durableId="2510607F"/>
  <w16cid:commentId w16cid:paraId="3759AC05" w16cid:durableId="25106075"/>
  <w16cid:commentId w16cid:paraId="66D5E42A" w16cid:durableId="251060B1"/>
  <w16cid:commentId w16cid:paraId="2EAB5C19" w16cid:durableId="25106115"/>
  <w16cid:commentId w16cid:paraId="4B484C0D" w16cid:durableId="25106160"/>
  <w16cid:commentId w16cid:paraId="63274602" w16cid:durableId="251063F1"/>
  <w16cid:commentId w16cid:paraId="17344600" w16cid:durableId="24D74932"/>
  <w16cid:commentId w16cid:paraId="67452BA0" w16cid:durableId="251064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C138D"/>
    <w:multiLevelType w:val="hybridMultilevel"/>
    <w:tmpl w:val="67E06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Carter">
    <w15:presenceInfo w15:providerId="Windows Live" w15:userId="3b9a4a1bfd23eba7"/>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B366X756V467"/>
    <w:docVar w:name="paperpile-doc-name" w:val="community_draft.docx"/>
  </w:docVars>
  <w:rsids>
    <w:rsidRoot w:val="00C15D1A"/>
    <w:rsid w:val="000721C7"/>
    <w:rsid w:val="001211D2"/>
    <w:rsid w:val="00213485"/>
    <w:rsid w:val="0026126D"/>
    <w:rsid w:val="003E652C"/>
    <w:rsid w:val="00423B2A"/>
    <w:rsid w:val="00517427"/>
    <w:rsid w:val="005B1913"/>
    <w:rsid w:val="005C74E6"/>
    <w:rsid w:val="00651D5F"/>
    <w:rsid w:val="00664F85"/>
    <w:rsid w:val="006B6757"/>
    <w:rsid w:val="006D7124"/>
    <w:rsid w:val="007336B2"/>
    <w:rsid w:val="00833682"/>
    <w:rsid w:val="008B3AC0"/>
    <w:rsid w:val="00A019CD"/>
    <w:rsid w:val="00AE02C4"/>
    <w:rsid w:val="00BC6265"/>
    <w:rsid w:val="00C15D1A"/>
    <w:rsid w:val="00C26751"/>
    <w:rsid w:val="00C453E1"/>
    <w:rsid w:val="00CE0A5A"/>
    <w:rsid w:val="00CF1886"/>
    <w:rsid w:val="00CF6544"/>
    <w:rsid w:val="00D22750"/>
    <w:rsid w:val="00EF15A9"/>
    <w:rsid w:val="00F55A0A"/>
    <w:rsid w:val="00FA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50CE"/>
  <w15:docId w15:val="{993C3693-FC04-714B-9B96-8DED346E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09"/>
  </w:style>
  <w:style w:type="paragraph" w:styleId="Heading1">
    <w:name w:val="heading 1"/>
    <w:basedOn w:val="Normal"/>
    <w:next w:val="Normal"/>
    <w:link w:val="Heading1Char"/>
    <w:uiPriority w:val="9"/>
    <w:qFormat/>
    <w:rsid w:val="00C93A0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93A0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2677A"/>
    <w:pPr>
      <w:keepNext/>
      <w:keepLines/>
      <w:spacing w:before="40" w:line="480" w:lineRule="auto"/>
      <w:outlineLvl w:val="2"/>
    </w:pPr>
    <w:rPr>
      <w:rFonts w:eastAsiaTheme="majorEastAsia"/>
      <w:i/>
      <w:iCs/>
      <w:color w:val="000000" w:themeColor="text1"/>
    </w:rPr>
  </w:style>
  <w:style w:type="paragraph" w:styleId="Heading4">
    <w:name w:val="heading 4"/>
    <w:basedOn w:val="Normal"/>
    <w:next w:val="Normal"/>
    <w:link w:val="Heading4Char"/>
    <w:uiPriority w:val="9"/>
    <w:unhideWhenUsed/>
    <w:qFormat/>
    <w:rsid w:val="00C93A09"/>
    <w:pPr>
      <w:keepNext/>
      <w:keepLines/>
      <w:spacing w:before="40"/>
      <w:outlineLvl w:val="3"/>
    </w:pPr>
    <w:rPr>
      <w:rFonts w:asciiTheme="minorHAnsi" w:eastAsiaTheme="majorEastAsia" w:hAnsiTheme="minorHAnsi" w:cstheme="minorHAnsi"/>
      <w:b/>
      <w:i/>
      <w:iCs/>
      <w:color w:val="000000" w:themeColor="text1"/>
      <w:sz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93A0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C93A0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72677A"/>
    <w:rPr>
      <w:rFonts w:ascii="Times New Roman" w:eastAsiaTheme="majorEastAsia" w:hAnsi="Times New Roman" w:cs="Times New Roman"/>
      <w:i/>
      <w:iCs/>
      <w:color w:val="000000" w:themeColor="text1"/>
    </w:rPr>
  </w:style>
  <w:style w:type="character" w:customStyle="1" w:styleId="Heading4Char">
    <w:name w:val="Heading 4 Char"/>
    <w:basedOn w:val="DefaultParagraphFont"/>
    <w:link w:val="Heading4"/>
    <w:uiPriority w:val="9"/>
    <w:rsid w:val="00C93A09"/>
    <w:rPr>
      <w:rFonts w:eastAsiaTheme="majorEastAsia" w:cstheme="minorHAnsi"/>
      <w:b/>
      <w:i/>
      <w:iCs/>
      <w:color w:val="000000" w:themeColor="text1"/>
      <w:sz w:val="22"/>
    </w:rPr>
  </w:style>
  <w:style w:type="paragraph" w:styleId="Subtitle">
    <w:name w:val="Subtitle"/>
    <w:basedOn w:val="Normal"/>
    <w:next w:val="Normal"/>
    <w:link w:val="SubtitleChar"/>
    <w:uiPriority w:val="11"/>
    <w:qFormat/>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C93A09"/>
    <w:rPr>
      <w:rFonts w:eastAsiaTheme="minorEastAsia"/>
      <w:color w:val="5A5A5A" w:themeColor="text1" w:themeTint="A5"/>
      <w:spacing w:val="15"/>
      <w:sz w:val="22"/>
      <w:szCs w:val="22"/>
    </w:rPr>
  </w:style>
  <w:style w:type="paragraph" w:styleId="ListParagraph">
    <w:name w:val="List Paragraph"/>
    <w:basedOn w:val="Normal"/>
    <w:uiPriority w:val="34"/>
    <w:qFormat/>
    <w:rsid w:val="00C93A09"/>
    <w:pPr>
      <w:ind w:left="720"/>
      <w:contextualSpacing/>
    </w:pPr>
    <w:rPr>
      <w:rFonts w:asciiTheme="minorHAnsi" w:eastAsiaTheme="minorHAnsi" w:hAnsiTheme="minorHAnsi" w:cstheme="minorBidi"/>
      <w:sz w:val="22"/>
    </w:rPr>
  </w:style>
  <w:style w:type="paragraph" w:styleId="NoSpacing">
    <w:name w:val="No Spacing"/>
    <w:link w:val="NoSpacingChar"/>
    <w:uiPriority w:val="1"/>
    <w:qFormat/>
    <w:rsid w:val="00C93A09"/>
    <w:rPr>
      <w:rFonts w:eastAsiaTheme="minorEastAsia"/>
      <w:sz w:val="22"/>
      <w:szCs w:val="22"/>
      <w:lang w:eastAsia="zh-CN"/>
    </w:rPr>
  </w:style>
  <w:style w:type="character" w:customStyle="1" w:styleId="NoSpacingChar">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D2435"/>
  </w:style>
  <w:style w:type="character" w:styleId="CommentReference">
    <w:name w:val="annotation reference"/>
    <w:basedOn w:val="DefaultParagraphFont"/>
    <w:uiPriority w:val="99"/>
    <w:semiHidden/>
    <w:unhideWhenUsed/>
    <w:rsid w:val="00012762"/>
    <w:rPr>
      <w:sz w:val="16"/>
      <w:szCs w:val="16"/>
    </w:rPr>
  </w:style>
  <w:style w:type="paragraph" w:styleId="CommentText">
    <w:name w:val="annotation text"/>
    <w:basedOn w:val="Normal"/>
    <w:link w:val="CommentTextChar"/>
    <w:uiPriority w:val="99"/>
    <w:semiHidden/>
    <w:unhideWhenUsed/>
    <w:rsid w:val="00012762"/>
    <w:rPr>
      <w:sz w:val="20"/>
      <w:szCs w:val="20"/>
    </w:rPr>
  </w:style>
  <w:style w:type="character" w:customStyle="1" w:styleId="CommentTextChar">
    <w:name w:val="Comment Text Char"/>
    <w:basedOn w:val="DefaultParagraphFont"/>
    <w:link w:val="CommentText"/>
    <w:uiPriority w:val="99"/>
    <w:semiHidden/>
    <w:rsid w:val="000127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2762"/>
    <w:rPr>
      <w:b/>
      <w:bCs/>
    </w:rPr>
  </w:style>
  <w:style w:type="character" w:customStyle="1" w:styleId="CommentSubjectChar">
    <w:name w:val="Comment Subject Char"/>
    <w:basedOn w:val="CommentTextChar"/>
    <w:link w:val="CommentSubject"/>
    <w:uiPriority w:val="99"/>
    <w:semiHidden/>
    <w:rsid w:val="00012762"/>
    <w:rPr>
      <w:rFonts w:ascii="Times New Roman" w:eastAsia="Times New Roman" w:hAnsi="Times New Roman" w:cs="Times New Roman"/>
      <w:b/>
      <w:bCs/>
      <w:sz w:val="20"/>
      <w:szCs w:val="20"/>
    </w:rPr>
  </w:style>
  <w:style w:type="table" w:customStyle="1" w:styleId="1">
    <w:name w:val="1"/>
    <w:basedOn w:val="TableNormal"/>
    <w:tblPr>
      <w:tblStyleRowBandSize w:val="1"/>
      <w:tblStyleColBandSize w:val="1"/>
      <w:tblCellMar>
        <w:left w:w="0" w:type="dxa"/>
        <w:right w:w="0" w:type="dxa"/>
      </w:tblCellMar>
    </w:tblPr>
  </w:style>
  <w:style w:type="table" w:styleId="PlainTable2">
    <w:name w:val="Plain Table 2"/>
    <w:basedOn w:val="TableNormal"/>
    <w:uiPriority w:val="42"/>
    <w:rsid w:val="006D71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ZbQ0P1D6ulHTsPK3KaowvOL33g==">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</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A553AC-5272-4B7F-B09E-3B8838DD8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9</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Trevor Carter</cp:lastModifiedBy>
  <cp:revision>10</cp:revision>
  <dcterms:created xsi:type="dcterms:W3CDTF">2020-11-19T15:01:00Z</dcterms:created>
  <dcterms:modified xsi:type="dcterms:W3CDTF">2021-10-13T01:49:00Z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http://www.zotero.org/styles/emerald-harvard</vt:lpwstr>
  </property>
  <property fmtid="{D5CDD505-2E9C-101B-9397-08002B2CF9AE}" pid="13" name="Mendeley Recent Style Name 5_1">
    <vt:lpwstr>Emerald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http://www.zotero.org/styles/journal-of-ecology</vt:lpwstr>
  </property>
  <property fmtid="{D5CDD505-2E9C-101B-9397-08002B2CF9AE}" pid="17" name="Mendeley Recent Style Name 7_1">
    <vt:lpwstr>Journal of Ecology</vt:lpwstr>
  </property>
  <property fmtid="{D5CDD505-2E9C-101B-9397-08002B2CF9AE}" pid="18" name="Mendeley Recent Style Id 8_1">
    <vt:lpwstr>http://www.zotero.org/styles/journal-of-vegetation-science</vt:lpwstr>
  </property>
  <property fmtid="{D5CDD505-2E9C-101B-9397-08002B2CF9AE}" pid="19" name="Mendeley Recent Style Name 8_1">
    <vt:lpwstr>Journal of Vegetation Science</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